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sdt>
      <w:sdtPr>
        <w:rPr>
          <w:rFonts w:eastAsiaTheme="minorEastAsia"/>
          <w:color w:val="4472C4" w:themeColor="accent1"/>
        </w:rPr>
        <w:id w:val="-843860283"/>
        <w:docPartObj>
          <w:docPartGallery w:val="Cover Pages"/>
          <w:docPartUnique/>
        </w:docPartObj>
      </w:sdtPr>
      <w:sdtEndPr/>
      <w:sdtContent>
        <w:p w14:paraId="508E5554" w14:textId="3D043E63" w:rsidR="00ED2D5E" w:rsidRDefault="00ED2D5E">
          <w:pPr>
            <w:rPr>
              <w:rFonts w:eastAsiaTheme="minorEastAsia"/>
              <w:color w:val="4472C4" w:themeColor="accent1"/>
              <w:kern w:val="0"/>
              <w:lang w:val="en-US"/>
              <w14:ligatures w14:val="none"/>
            </w:rPr>
          </w:pPr>
          <w:r w:rsidRPr="00ED2D5E">
            <w:rPr>
              <w:rFonts w:eastAsiaTheme="minorEastAsia"/>
              <w:noProof/>
              <w:color w:val="FFFFFF" w:themeColor="background1"/>
            </w:rPr>
            <mc:AlternateContent>
              <mc:Choice Requires="wpg">
                <w:drawing>
                  <wp:anchor distT="0" distB="0" distL="114300" distR="114300" simplePos="0" relativeHeight="251659264" behindDoc="0" locked="0" layoutInCell="1" allowOverlap="1" wp14:anchorId="0DF1BCB4" wp14:editId="0DE101A3">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F6C54F3" w14:textId="1F19CBE6" w:rsidR="00ED2D5E" w:rsidRDefault="00DD2C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A03DB85" w14:textId="182FE201" w:rsidR="00ED2D5E" w:rsidRDefault="00ED2D5E">
                                      <w:pPr>
                                        <w:pStyle w:val="NoSpacing"/>
                                        <w:rPr>
                                          <w:color w:val="FFFFFF" w:themeColor="background1"/>
                                          <w:sz w:val="28"/>
                                          <w:szCs w:val="28"/>
                                        </w:rPr>
                                      </w:pPr>
                                      <w:r>
                                        <w:rPr>
                                          <w:color w:val="FFFFFF" w:themeColor="background1"/>
                                          <w:sz w:val="28"/>
                                          <w:szCs w:val="28"/>
                                        </w:rPr>
                                        <w:t>.Net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109773B" w14:textId="2C5DB468" w:rsidR="00ED2D5E" w:rsidRDefault="00ED2D5E">
                                      <w:pPr>
                                        <w:pStyle w:val="NoSpacing"/>
                                        <w:rPr>
                                          <w:color w:val="FFFFFF" w:themeColor="background1"/>
                                          <w:sz w:val="32"/>
                                          <w:szCs w:val="32"/>
                                        </w:rPr>
                                      </w:pPr>
                                      <w:r>
                                        <w:rPr>
                                          <w:color w:val="FFFFFF" w:themeColor="background1"/>
                                          <w:sz w:val="32"/>
                                          <w:szCs w:val="32"/>
                                        </w:rPr>
                                        <w:t>Keshav Singh</w:t>
                                      </w:r>
                                    </w:p>
                                  </w:sdtContent>
                                </w:sdt>
                                <w:p w14:paraId="632FB3ED" w14:textId="1E27CB80" w:rsidR="00ED2D5E" w:rsidRDefault="00D70AA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04D57">
                                        <w:rPr>
                                          <w:caps/>
                                          <w:color w:val="FFFFFF" w:themeColor="background1"/>
                                          <w:sz w:val="18"/>
                                          <w:szCs w:val="18"/>
                                        </w:rPr>
                                        <w:t>@keshavsingh4522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F1BCB4"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F6C54F3" w14:textId="1F19CBE6" w:rsidR="00ED2D5E" w:rsidRDefault="00DD2C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A03DB85" w14:textId="182FE201" w:rsidR="00ED2D5E" w:rsidRDefault="00ED2D5E">
                                <w:pPr>
                                  <w:pStyle w:val="NoSpacing"/>
                                  <w:rPr>
                                    <w:color w:val="FFFFFF" w:themeColor="background1"/>
                                    <w:sz w:val="28"/>
                                    <w:szCs w:val="28"/>
                                  </w:rPr>
                                </w:pPr>
                                <w:r>
                                  <w:rPr>
                                    <w:color w:val="FFFFFF" w:themeColor="background1"/>
                                    <w:sz w:val="28"/>
                                    <w:szCs w:val="28"/>
                                  </w:rPr>
                                  <w:t>.Net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109773B" w14:textId="2C5DB468" w:rsidR="00ED2D5E" w:rsidRDefault="00ED2D5E">
                                <w:pPr>
                                  <w:pStyle w:val="NoSpacing"/>
                                  <w:rPr>
                                    <w:color w:val="FFFFFF" w:themeColor="background1"/>
                                    <w:sz w:val="32"/>
                                    <w:szCs w:val="32"/>
                                  </w:rPr>
                                </w:pPr>
                                <w:r>
                                  <w:rPr>
                                    <w:color w:val="FFFFFF" w:themeColor="background1"/>
                                    <w:sz w:val="32"/>
                                    <w:szCs w:val="32"/>
                                  </w:rPr>
                                  <w:t>Keshav Singh</w:t>
                                </w:r>
                              </w:p>
                            </w:sdtContent>
                          </w:sdt>
                          <w:p w14:paraId="632FB3ED" w14:textId="1E27CB80" w:rsidR="00ED2D5E" w:rsidRDefault="00D70AA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04D57">
                                  <w:rPr>
                                    <w:caps/>
                                    <w:color w:val="FFFFFF" w:themeColor="background1"/>
                                    <w:sz w:val="18"/>
                                    <w:szCs w:val="18"/>
                                  </w:rPr>
                                  <w:t>@keshavsingh4522</w:t>
                                </w:r>
                              </w:sdtContent>
                            </w:sdt>
                          </w:p>
                        </w:txbxContent>
                      </v:textbox>
                    </v:shape>
                    <w10:wrap anchorx="page" anchory="page"/>
                  </v:group>
                </w:pict>
              </mc:Fallback>
            </mc:AlternateContent>
          </w:r>
          <w:r>
            <w:rPr>
              <w:rFonts w:eastAsiaTheme="minorEastAsia"/>
              <w:color w:val="4472C4" w:themeColor="accent1"/>
            </w:rPr>
            <w:br w:type="page"/>
          </w:r>
        </w:p>
      </w:sdtContent>
    </w:sdt>
    <w:sdt>
      <w:sdtPr>
        <w:rPr>
          <w:rFonts w:asciiTheme="minorHAnsi" w:eastAsiaTheme="minorHAnsi" w:hAnsiTheme="minorHAnsi" w:cstheme="minorBidi"/>
          <w:color w:val="auto"/>
          <w:kern w:val="2"/>
          <w:sz w:val="22"/>
          <w:szCs w:val="22"/>
          <w:lang w:val="en-IN"/>
          <w14:ligatures w14:val="standardContextual"/>
        </w:rPr>
        <w:id w:val="-766384374"/>
        <w:docPartObj>
          <w:docPartGallery w:val="Table of Contents"/>
          <w:docPartUnique/>
        </w:docPartObj>
      </w:sdtPr>
      <w:sdtEndPr>
        <w:rPr>
          <w:b/>
          <w:bCs/>
          <w:noProof/>
        </w:rPr>
      </w:sdtEndPr>
      <w:sdtContent>
        <w:p w14:paraId="38FF2B53" w14:textId="1D1BDA31" w:rsidR="00ED2D5E" w:rsidRDefault="00ED2D5E">
          <w:pPr>
            <w:pStyle w:val="TOCHeading"/>
          </w:pPr>
          <w:r>
            <w:t>Contents</w:t>
          </w:r>
        </w:p>
        <w:p w14:paraId="48A4A427" w14:textId="58F678F4" w:rsidR="00B235DD" w:rsidRDefault="00ED2D5E">
          <w:pPr>
            <w:pStyle w:val="TOC1"/>
            <w:rPr>
              <w:rFonts w:eastAsiaTheme="minorEastAsia"/>
              <w:noProof/>
              <w:lang w:eastAsia="en-IN"/>
            </w:rPr>
          </w:pPr>
          <w:r>
            <w:fldChar w:fldCharType="begin"/>
          </w:r>
          <w:r>
            <w:instrText xml:space="preserve"> TOC \o "1-3" \h \z \u </w:instrText>
          </w:r>
          <w:r>
            <w:fldChar w:fldCharType="separate"/>
          </w:r>
          <w:hyperlink w:anchor="_Toc137401930" w:history="1">
            <w:r w:rsidR="00B235DD" w:rsidRPr="004E634C">
              <w:rPr>
                <w:rStyle w:val="Hyperlink"/>
                <w:noProof/>
              </w:rPr>
              <w:t>Topics</w:t>
            </w:r>
            <w:r w:rsidR="00B235DD">
              <w:rPr>
                <w:noProof/>
                <w:webHidden/>
              </w:rPr>
              <w:tab/>
            </w:r>
            <w:r w:rsidR="00B235DD">
              <w:rPr>
                <w:noProof/>
                <w:webHidden/>
              </w:rPr>
              <w:fldChar w:fldCharType="begin"/>
            </w:r>
            <w:r w:rsidR="00B235DD">
              <w:rPr>
                <w:noProof/>
                <w:webHidden/>
              </w:rPr>
              <w:instrText xml:space="preserve"> PAGEREF _Toc137401930 \h </w:instrText>
            </w:r>
            <w:r w:rsidR="00B235DD">
              <w:rPr>
                <w:noProof/>
                <w:webHidden/>
              </w:rPr>
            </w:r>
            <w:r w:rsidR="00B235DD">
              <w:rPr>
                <w:noProof/>
                <w:webHidden/>
              </w:rPr>
              <w:fldChar w:fldCharType="separate"/>
            </w:r>
            <w:r w:rsidR="00B235DD">
              <w:rPr>
                <w:noProof/>
                <w:webHidden/>
              </w:rPr>
              <w:t>2</w:t>
            </w:r>
            <w:r w:rsidR="00B235DD">
              <w:rPr>
                <w:noProof/>
                <w:webHidden/>
              </w:rPr>
              <w:fldChar w:fldCharType="end"/>
            </w:r>
          </w:hyperlink>
        </w:p>
        <w:p w14:paraId="6F3A3A04" w14:textId="53B8446F" w:rsidR="00B235DD" w:rsidRDefault="00B235DD">
          <w:pPr>
            <w:pStyle w:val="TOC1"/>
            <w:rPr>
              <w:rFonts w:eastAsiaTheme="minorEastAsia"/>
              <w:noProof/>
              <w:lang w:eastAsia="en-IN"/>
            </w:rPr>
          </w:pPr>
          <w:hyperlink w:anchor="_Toc137401931" w:history="1">
            <w:r w:rsidRPr="004E634C">
              <w:rPr>
                <w:rStyle w:val="Hyperlink"/>
                <w:noProof/>
              </w:rPr>
              <w:t>Basics of C#</w:t>
            </w:r>
            <w:r>
              <w:rPr>
                <w:noProof/>
                <w:webHidden/>
              </w:rPr>
              <w:tab/>
            </w:r>
            <w:r>
              <w:rPr>
                <w:noProof/>
                <w:webHidden/>
              </w:rPr>
              <w:fldChar w:fldCharType="begin"/>
            </w:r>
            <w:r>
              <w:rPr>
                <w:noProof/>
                <w:webHidden/>
              </w:rPr>
              <w:instrText xml:space="preserve"> PAGEREF _Toc137401931 \h </w:instrText>
            </w:r>
            <w:r>
              <w:rPr>
                <w:noProof/>
                <w:webHidden/>
              </w:rPr>
            </w:r>
            <w:r>
              <w:rPr>
                <w:noProof/>
                <w:webHidden/>
              </w:rPr>
              <w:fldChar w:fldCharType="separate"/>
            </w:r>
            <w:r>
              <w:rPr>
                <w:noProof/>
                <w:webHidden/>
              </w:rPr>
              <w:t>2</w:t>
            </w:r>
            <w:r>
              <w:rPr>
                <w:noProof/>
                <w:webHidden/>
              </w:rPr>
              <w:fldChar w:fldCharType="end"/>
            </w:r>
          </w:hyperlink>
        </w:p>
        <w:p w14:paraId="27D0A118" w14:textId="35074075" w:rsidR="00B235DD" w:rsidRDefault="00B235DD">
          <w:pPr>
            <w:pStyle w:val="TOC2"/>
            <w:tabs>
              <w:tab w:val="right" w:leader="dot" w:pos="9016"/>
            </w:tabs>
            <w:rPr>
              <w:rFonts w:eastAsiaTheme="minorEastAsia"/>
              <w:noProof/>
              <w:lang w:eastAsia="en-IN"/>
            </w:rPr>
          </w:pPr>
          <w:hyperlink w:anchor="_Toc137401932" w:history="1">
            <w:r w:rsidRPr="004E634C">
              <w:rPr>
                <w:rStyle w:val="Hyperlink"/>
                <w:noProof/>
              </w:rPr>
              <w:t>Solid principal</w:t>
            </w:r>
            <w:r>
              <w:rPr>
                <w:noProof/>
                <w:webHidden/>
              </w:rPr>
              <w:tab/>
            </w:r>
            <w:r>
              <w:rPr>
                <w:noProof/>
                <w:webHidden/>
              </w:rPr>
              <w:fldChar w:fldCharType="begin"/>
            </w:r>
            <w:r>
              <w:rPr>
                <w:noProof/>
                <w:webHidden/>
              </w:rPr>
              <w:instrText xml:space="preserve"> PAGEREF _Toc137401932 \h </w:instrText>
            </w:r>
            <w:r>
              <w:rPr>
                <w:noProof/>
                <w:webHidden/>
              </w:rPr>
            </w:r>
            <w:r>
              <w:rPr>
                <w:noProof/>
                <w:webHidden/>
              </w:rPr>
              <w:fldChar w:fldCharType="separate"/>
            </w:r>
            <w:r>
              <w:rPr>
                <w:noProof/>
                <w:webHidden/>
              </w:rPr>
              <w:t>2</w:t>
            </w:r>
            <w:r>
              <w:rPr>
                <w:noProof/>
                <w:webHidden/>
              </w:rPr>
              <w:fldChar w:fldCharType="end"/>
            </w:r>
          </w:hyperlink>
        </w:p>
        <w:p w14:paraId="09C0D017" w14:textId="76E20A1C" w:rsidR="00B235DD" w:rsidRDefault="00B235DD">
          <w:pPr>
            <w:pStyle w:val="TOC2"/>
            <w:tabs>
              <w:tab w:val="right" w:leader="dot" w:pos="9016"/>
            </w:tabs>
            <w:rPr>
              <w:rFonts w:eastAsiaTheme="minorEastAsia"/>
              <w:noProof/>
              <w:lang w:eastAsia="en-IN"/>
            </w:rPr>
          </w:pPr>
          <w:hyperlink w:anchor="_Toc137401933" w:history="1">
            <w:r w:rsidRPr="004E634C">
              <w:rPr>
                <w:rStyle w:val="Hyperlink"/>
                <w:noProof/>
              </w:rPr>
              <w:t>Data Types</w:t>
            </w:r>
            <w:r>
              <w:rPr>
                <w:noProof/>
                <w:webHidden/>
              </w:rPr>
              <w:tab/>
            </w:r>
            <w:r>
              <w:rPr>
                <w:noProof/>
                <w:webHidden/>
              </w:rPr>
              <w:fldChar w:fldCharType="begin"/>
            </w:r>
            <w:r>
              <w:rPr>
                <w:noProof/>
                <w:webHidden/>
              </w:rPr>
              <w:instrText xml:space="preserve"> PAGEREF _Toc137401933 \h </w:instrText>
            </w:r>
            <w:r>
              <w:rPr>
                <w:noProof/>
                <w:webHidden/>
              </w:rPr>
            </w:r>
            <w:r>
              <w:rPr>
                <w:noProof/>
                <w:webHidden/>
              </w:rPr>
              <w:fldChar w:fldCharType="separate"/>
            </w:r>
            <w:r>
              <w:rPr>
                <w:noProof/>
                <w:webHidden/>
              </w:rPr>
              <w:t>7</w:t>
            </w:r>
            <w:r>
              <w:rPr>
                <w:noProof/>
                <w:webHidden/>
              </w:rPr>
              <w:fldChar w:fldCharType="end"/>
            </w:r>
          </w:hyperlink>
        </w:p>
        <w:p w14:paraId="44FBC8F0" w14:textId="1DB7CC99" w:rsidR="00B235DD" w:rsidRDefault="00B235DD">
          <w:pPr>
            <w:pStyle w:val="TOC2"/>
            <w:tabs>
              <w:tab w:val="right" w:leader="dot" w:pos="9016"/>
            </w:tabs>
            <w:rPr>
              <w:rFonts w:eastAsiaTheme="minorEastAsia"/>
              <w:noProof/>
              <w:lang w:eastAsia="en-IN"/>
            </w:rPr>
          </w:pPr>
          <w:hyperlink w:anchor="_Toc137401934" w:history="1">
            <w:r w:rsidRPr="004E634C">
              <w:rPr>
                <w:rStyle w:val="Hyperlink"/>
                <w:noProof/>
              </w:rPr>
              <w:t>Keywords</w:t>
            </w:r>
            <w:r>
              <w:rPr>
                <w:noProof/>
                <w:webHidden/>
              </w:rPr>
              <w:tab/>
            </w:r>
            <w:r>
              <w:rPr>
                <w:noProof/>
                <w:webHidden/>
              </w:rPr>
              <w:fldChar w:fldCharType="begin"/>
            </w:r>
            <w:r>
              <w:rPr>
                <w:noProof/>
                <w:webHidden/>
              </w:rPr>
              <w:instrText xml:space="preserve"> PAGEREF _Toc137401934 \h </w:instrText>
            </w:r>
            <w:r>
              <w:rPr>
                <w:noProof/>
                <w:webHidden/>
              </w:rPr>
            </w:r>
            <w:r>
              <w:rPr>
                <w:noProof/>
                <w:webHidden/>
              </w:rPr>
              <w:fldChar w:fldCharType="separate"/>
            </w:r>
            <w:r>
              <w:rPr>
                <w:noProof/>
                <w:webHidden/>
              </w:rPr>
              <w:t>8</w:t>
            </w:r>
            <w:r>
              <w:rPr>
                <w:noProof/>
                <w:webHidden/>
              </w:rPr>
              <w:fldChar w:fldCharType="end"/>
            </w:r>
          </w:hyperlink>
        </w:p>
        <w:p w14:paraId="0A587D14" w14:textId="3F3B66B1" w:rsidR="00B235DD" w:rsidRDefault="00B235DD">
          <w:pPr>
            <w:pStyle w:val="TOC2"/>
            <w:tabs>
              <w:tab w:val="right" w:leader="dot" w:pos="9016"/>
            </w:tabs>
            <w:rPr>
              <w:rFonts w:eastAsiaTheme="minorEastAsia"/>
              <w:noProof/>
              <w:lang w:eastAsia="en-IN"/>
            </w:rPr>
          </w:pPr>
          <w:hyperlink w:anchor="_Toc137401935" w:history="1">
            <w:r w:rsidRPr="004E634C">
              <w:rPr>
                <w:rStyle w:val="Hyperlink"/>
                <w:noProof/>
              </w:rPr>
              <w:t>Namespaces</w:t>
            </w:r>
            <w:r>
              <w:rPr>
                <w:noProof/>
                <w:webHidden/>
              </w:rPr>
              <w:tab/>
            </w:r>
            <w:r>
              <w:rPr>
                <w:noProof/>
                <w:webHidden/>
              </w:rPr>
              <w:fldChar w:fldCharType="begin"/>
            </w:r>
            <w:r>
              <w:rPr>
                <w:noProof/>
                <w:webHidden/>
              </w:rPr>
              <w:instrText xml:space="preserve"> PAGEREF _Toc137401935 \h </w:instrText>
            </w:r>
            <w:r>
              <w:rPr>
                <w:noProof/>
                <w:webHidden/>
              </w:rPr>
            </w:r>
            <w:r>
              <w:rPr>
                <w:noProof/>
                <w:webHidden/>
              </w:rPr>
              <w:fldChar w:fldCharType="separate"/>
            </w:r>
            <w:r>
              <w:rPr>
                <w:noProof/>
                <w:webHidden/>
              </w:rPr>
              <w:t>8</w:t>
            </w:r>
            <w:r>
              <w:rPr>
                <w:noProof/>
                <w:webHidden/>
              </w:rPr>
              <w:fldChar w:fldCharType="end"/>
            </w:r>
          </w:hyperlink>
        </w:p>
        <w:p w14:paraId="7FC30C3A" w14:textId="133E0626" w:rsidR="00B235DD" w:rsidRDefault="00B235DD">
          <w:pPr>
            <w:pStyle w:val="TOC2"/>
            <w:tabs>
              <w:tab w:val="right" w:leader="dot" w:pos="9016"/>
            </w:tabs>
            <w:rPr>
              <w:rFonts w:eastAsiaTheme="minorEastAsia"/>
              <w:noProof/>
              <w:lang w:eastAsia="en-IN"/>
            </w:rPr>
          </w:pPr>
          <w:hyperlink w:anchor="_Toc137401936" w:history="1">
            <w:r w:rsidRPr="004E634C">
              <w:rPr>
                <w:rStyle w:val="Hyperlink"/>
                <w:noProof/>
              </w:rPr>
              <w:t>Comments</w:t>
            </w:r>
            <w:r>
              <w:rPr>
                <w:noProof/>
                <w:webHidden/>
              </w:rPr>
              <w:tab/>
            </w:r>
            <w:r>
              <w:rPr>
                <w:noProof/>
                <w:webHidden/>
              </w:rPr>
              <w:fldChar w:fldCharType="begin"/>
            </w:r>
            <w:r>
              <w:rPr>
                <w:noProof/>
                <w:webHidden/>
              </w:rPr>
              <w:instrText xml:space="preserve"> PAGEREF _Toc137401936 \h </w:instrText>
            </w:r>
            <w:r>
              <w:rPr>
                <w:noProof/>
                <w:webHidden/>
              </w:rPr>
            </w:r>
            <w:r>
              <w:rPr>
                <w:noProof/>
                <w:webHidden/>
              </w:rPr>
              <w:fldChar w:fldCharType="separate"/>
            </w:r>
            <w:r>
              <w:rPr>
                <w:noProof/>
                <w:webHidden/>
              </w:rPr>
              <w:t>9</w:t>
            </w:r>
            <w:r>
              <w:rPr>
                <w:noProof/>
                <w:webHidden/>
              </w:rPr>
              <w:fldChar w:fldCharType="end"/>
            </w:r>
          </w:hyperlink>
        </w:p>
        <w:p w14:paraId="78B91476" w14:textId="1087F443" w:rsidR="00B235DD" w:rsidRDefault="00B235DD">
          <w:pPr>
            <w:pStyle w:val="TOC1"/>
            <w:rPr>
              <w:rFonts w:eastAsiaTheme="minorEastAsia"/>
              <w:noProof/>
              <w:lang w:eastAsia="en-IN"/>
            </w:rPr>
          </w:pPr>
          <w:hyperlink w:anchor="_Toc137401937" w:history="1">
            <w:r w:rsidRPr="004E634C">
              <w:rPr>
                <w:rStyle w:val="Hyperlink"/>
                <w:noProof/>
              </w:rPr>
              <w:t>Operators</w:t>
            </w:r>
            <w:r>
              <w:rPr>
                <w:noProof/>
                <w:webHidden/>
              </w:rPr>
              <w:tab/>
            </w:r>
            <w:r>
              <w:rPr>
                <w:noProof/>
                <w:webHidden/>
              </w:rPr>
              <w:fldChar w:fldCharType="begin"/>
            </w:r>
            <w:r>
              <w:rPr>
                <w:noProof/>
                <w:webHidden/>
              </w:rPr>
              <w:instrText xml:space="preserve"> PAGEREF _Toc137401937 \h </w:instrText>
            </w:r>
            <w:r>
              <w:rPr>
                <w:noProof/>
                <w:webHidden/>
              </w:rPr>
            </w:r>
            <w:r>
              <w:rPr>
                <w:noProof/>
                <w:webHidden/>
              </w:rPr>
              <w:fldChar w:fldCharType="separate"/>
            </w:r>
            <w:r>
              <w:rPr>
                <w:noProof/>
                <w:webHidden/>
              </w:rPr>
              <w:t>9</w:t>
            </w:r>
            <w:r>
              <w:rPr>
                <w:noProof/>
                <w:webHidden/>
              </w:rPr>
              <w:fldChar w:fldCharType="end"/>
            </w:r>
          </w:hyperlink>
        </w:p>
        <w:p w14:paraId="6F52FBC2" w14:textId="18140528" w:rsidR="00B235DD" w:rsidRDefault="00B235DD">
          <w:pPr>
            <w:pStyle w:val="TOC1"/>
            <w:rPr>
              <w:rFonts w:eastAsiaTheme="minorEastAsia"/>
              <w:noProof/>
              <w:lang w:eastAsia="en-IN"/>
            </w:rPr>
          </w:pPr>
          <w:hyperlink w:anchor="_Toc137401938" w:history="1">
            <w:r w:rsidRPr="004E634C">
              <w:rPr>
                <w:rStyle w:val="Hyperlink"/>
                <w:noProof/>
              </w:rPr>
              <w:t>Task</w:t>
            </w:r>
            <w:r>
              <w:rPr>
                <w:noProof/>
                <w:webHidden/>
              </w:rPr>
              <w:tab/>
            </w:r>
            <w:r>
              <w:rPr>
                <w:noProof/>
                <w:webHidden/>
              </w:rPr>
              <w:fldChar w:fldCharType="begin"/>
            </w:r>
            <w:r>
              <w:rPr>
                <w:noProof/>
                <w:webHidden/>
              </w:rPr>
              <w:instrText xml:space="preserve"> PAGEREF _Toc137401938 \h </w:instrText>
            </w:r>
            <w:r>
              <w:rPr>
                <w:noProof/>
                <w:webHidden/>
              </w:rPr>
            </w:r>
            <w:r>
              <w:rPr>
                <w:noProof/>
                <w:webHidden/>
              </w:rPr>
              <w:fldChar w:fldCharType="separate"/>
            </w:r>
            <w:r>
              <w:rPr>
                <w:noProof/>
                <w:webHidden/>
              </w:rPr>
              <w:t>10</w:t>
            </w:r>
            <w:r>
              <w:rPr>
                <w:noProof/>
                <w:webHidden/>
              </w:rPr>
              <w:fldChar w:fldCharType="end"/>
            </w:r>
          </w:hyperlink>
        </w:p>
        <w:p w14:paraId="5D913C48" w14:textId="5DA20D44" w:rsidR="00B235DD" w:rsidRDefault="00B235DD">
          <w:pPr>
            <w:pStyle w:val="TOC2"/>
            <w:tabs>
              <w:tab w:val="right" w:leader="dot" w:pos="9016"/>
            </w:tabs>
            <w:rPr>
              <w:rFonts w:eastAsiaTheme="minorEastAsia"/>
              <w:noProof/>
              <w:lang w:eastAsia="en-IN"/>
            </w:rPr>
          </w:pPr>
          <w:hyperlink w:anchor="_Toc137401939" w:history="1">
            <w:r w:rsidRPr="004E634C">
              <w:rPr>
                <w:rStyle w:val="Hyperlink"/>
                <w:noProof/>
              </w:rPr>
              <w:t>Cancellation Token</w:t>
            </w:r>
            <w:r>
              <w:rPr>
                <w:noProof/>
                <w:webHidden/>
              </w:rPr>
              <w:tab/>
            </w:r>
            <w:r>
              <w:rPr>
                <w:noProof/>
                <w:webHidden/>
              </w:rPr>
              <w:fldChar w:fldCharType="begin"/>
            </w:r>
            <w:r>
              <w:rPr>
                <w:noProof/>
                <w:webHidden/>
              </w:rPr>
              <w:instrText xml:space="preserve"> PAGEREF _Toc137401939 \h </w:instrText>
            </w:r>
            <w:r>
              <w:rPr>
                <w:noProof/>
                <w:webHidden/>
              </w:rPr>
            </w:r>
            <w:r>
              <w:rPr>
                <w:noProof/>
                <w:webHidden/>
              </w:rPr>
              <w:fldChar w:fldCharType="separate"/>
            </w:r>
            <w:r>
              <w:rPr>
                <w:noProof/>
                <w:webHidden/>
              </w:rPr>
              <w:t>10</w:t>
            </w:r>
            <w:r>
              <w:rPr>
                <w:noProof/>
                <w:webHidden/>
              </w:rPr>
              <w:fldChar w:fldCharType="end"/>
            </w:r>
          </w:hyperlink>
        </w:p>
        <w:p w14:paraId="27C28B45" w14:textId="6D04D808" w:rsidR="00B235DD" w:rsidRDefault="00B235DD">
          <w:pPr>
            <w:pStyle w:val="TOC1"/>
            <w:rPr>
              <w:rFonts w:eastAsiaTheme="minorEastAsia"/>
              <w:noProof/>
              <w:lang w:eastAsia="en-IN"/>
            </w:rPr>
          </w:pPr>
          <w:hyperlink w:anchor="_Toc137401940" w:history="1">
            <w:r w:rsidRPr="004E634C">
              <w:rPr>
                <w:rStyle w:val="Hyperlink"/>
                <w:noProof/>
              </w:rPr>
              <w:t>Methods</w:t>
            </w:r>
            <w:r>
              <w:rPr>
                <w:noProof/>
                <w:webHidden/>
              </w:rPr>
              <w:tab/>
            </w:r>
            <w:r>
              <w:rPr>
                <w:noProof/>
                <w:webHidden/>
              </w:rPr>
              <w:fldChar w:fldCharType="begin"/>
            </w:r>
            <w:r>
              <w:rPr>
                <w:noProof/>
                <w:webHidden/>
              </w:rPr>
              <w:instrText xml:space="preserve"> PAGEREF _Toc137401940 \h </w:instrText>
            </w:r>
            <w:r>
              <w:rPr>
                <w:noProof/>
                <w:webHidden/>
              </w:rPr>
            </w:r>
            <w:r>
              <w:rPr>
                <w:noProof/>
                <w:webHidden/>
              </w:rPr>
              <w:fldChar w:fldCharType="separate"/>
            </w:r>
            <w:r>
              <w:rPr>
                <w:noProof/>
                <w:webHidden/>
              </w:rPr>
              <w:t>13</w:t>
            </w:r>
            <w:r>
              <w:rPr>
                <w:noProof/>
                <w:webHidden/>
              </w:rPr>
              <w:fldChar w:fldCharType="end"/>
            </w:r>
          </w:hyperlink>
        </w:p>
        <w:p w14:paraId="6D65AC3B" w14:textId="3B9978D4" w:rsidR="00B235DD" w:rsidRDefault="00B235DD">
          <w:pPr>
            <w:pStyle w:val="TOC1"/>
            <w:rPr>
              <w:rFonts w:eastAsiaTheme="minorEastAsia"/>
              <w:noProof/>
              <w:lang w:eastAsia="en-IN"/>
            </w:rPr>
          </w:pPr>
          <w:hyperlink w:anchor="_Toc137401941" w:history="1">
            <w:r w:rsidRPr="004E634C">
              <w:rPr>
                <w:rStyle w:val="Hyperlink"/>
                <w:noProof/>
              </w:rPr>
              <w:t>OOP</w:t>
            </w:r>
            <w:r>
              <w:rPr>
                <w:noProof/>
                <w:webHidden/>
              </w:rPr>
              <w:tab/>
            </w:r>
            <w:r>
              <w:rPr>
                <w:noProof/>
                <w:webHidden/>
              </w:rPr>
              <w:fldChar w:fldCharType="begin"/>
            </w:r>
            <w:r>
              <w:rPr>
                <w:noProof/>
                <w:webHidden/>
              </w:rPr>
              <w:instrText xml:space="preserve"> PAGEREF _Toc137401941 \h </w:instrText>
            </w:r>
            <w:r>
              <w:rPr>
                <w:noProof/>
                <w:webHidden/>
              </w:rPr>
            </w:r>
            <w:r>
              <w:rPr>
                <w:noProof/>
                <w:webHidden/>
              </w:rPr>
              <w:fldChar w:fldCharType="separate"/>
            </w:r>
            <w:r>
              <w:rPr>
                <w:noProof/>
                <w:webHidden/>
              </w:rPr>
              <w:t>14</w:t>
            </w:r>
            <w:r>
              <w:rPr>
                <w:noProof/>
                <w:webHidden/>
              </w:rPr>
              <w:fldChar w:fldCharType="end"/>
            </w:r>
          </w:hyperlink>
        </w:p>
        <w:p w14:paraId="708D4F4A" w14:textId="51769BC7" w:rsidR="00B235DD" w:rsidRDefault="00B235DD">
          <w:pPr>
            <w:pStyle w:val="TOC2"/>
            <w:tabs>
              <w:tab w:val="right" w:leader="dot" w:pos="9016"/>
            </w:tabs>
            <w:rPr>
              <w:rFonts w:eastAsiaTheme="minorEastAsia"/>
              <w:noProof/>
              <w:lang w:eastAsia="en-IN"/>
            </w:rPr>
          </w:pPr>
          <w:hyperlink w:anchor="_Toc137401942" w:history="1">
            <w:r w:rsidRPr="004E634C">
              <w:rPr>
                <w:rStyle w:val="Hyperlink"/>
                <w:noProof/>
              </w:rPr>
              <w:t>RelationShip</w:t>
            </w:r>
            <w:r>
              <w:rPr>
                <w:noProof/>
                <w:webHidden/>
              </w:rPr>
              <w:tab/>
            </w:r>
            <w:r>
              <w:rPr>
                <w:noProof/>
                <w:webHidden/>
              </w:rPr>
              <w:fldChar w:fldCharType="begin"/>
            </w:r>
            <w:r>
              <w:rPr>
                <w:noProof/>
                <w:webHidden/>
              </w:rPr>
              <w:instrText xml:space="preserve"> PAGEREF _Toc137401942 \h </w:instrText>
            </w:r>
            <w:r>
              <w:rPr>
                <w:noProof/>
                <w:webHidden/>
              </w:rPr>
            </w:r>
            <w:r>
              <w:rPr>
                <w:noProof/>
                <w:webHidden/>
              </w:rPr>
              <w:fldChar w:fldCharType="separate"/>
            </w:r>
            <w:r>
              <w:rPr>
                <w:noProof/>
                <w:webHidden/>
              </w:rPr>
              <w:t>14</w:t>
            </w:r>
            <w:r>
              <w:rPr>
                <w:noProof/>
                <w:webHidden/>
              </w:rPr>
              <w:fldChar w:fldCharType="end"/>
            </w:r>
          </w:hyperlink>
        </w:p>
        <w:p w14:paraId="7827AD76" w14:textId="30723D4A" w:rsidR="00B235DD" w:rsidRDefault="00B235DD">
          <w:pPr>
            <w:pStyle w:val="TOC3"/>
            <w:tabs>
              <w:tab w:val="right" w:leader="dot" w:pos="9016"/>
            </w:tabs>
            <w:rPr>
              <w:rFonts w:eastAsiaTheme="minorEastAsia"/>
              <w:noProof/>
              <w:lang w:eastAsia="en-IN"/>
            </w:rPr>
          </w:pPr>
          <w:hyperlink w:anchor="_Toc137401943" w:history="1">
            <w:r w:rsidRPr="004E634C">
              <w:rPr>
                <w:rStyle w:val="Hyperlink"/>
                <w:noProof/>
              </w:rPr>
              <w:t>Association</w:t>
            </w:r>
            <w:r>
              <w:rPr>
                <w:noProof/>
                <w:webHidden/>
              </w:rPr>
              <w:tab/>
            </w:r>
            <w:r>
              <w:rPr>
                <w:noProof/>
                <w:webHidden/>
              </w:rPr>
              <w:fldChar w:fldCharType="begin"/>
            </w:r>
            <w:r>
              <w:rPr>
                <w:noProof/>
                <w:webHidden/>
              </w:rPr>
              <w:instrText xml:space="preserve"> PAGEREF _Toc137401943 \h </w:instrText>
            </w:r>
            <w:r>
              <w:rPr>
                <w:noProof/>
                <w:webHidden/>
              </w:rPr>
            </w:r>
            <w:r>
              <w:rPr>
                <w:noProof/>
                <w:webHidden/>
              </w:rPr>
              <w:fldChar w:fldCharType="separate"/>
            </w:r>
            <w:r>
              <w:rPr>
                <w:noProof/>
                <w:webHidden/>
              </w:rPr>
              <w:t>15</w:t>
            </w:r>
            <w:r>
              <w:rPr>
                <w:noProof/>
                <w:webHidden/>
              </w:rPr>
              <w:fldChar w:fldCharType="end"/>
            </w:r>
          </w:hyperlink>
        </w:p>
        <w:p w14:paraId="25367125" w14:textId="3F29AC91" w:rsidR="00B235DD" w:rsidRDefault="00B235DD">
          <w:pPr>
            <w:pStyle w:val="TOC3"/>
            <w:tabs>
              <w:tab w:val="right" w:leader="dot" w:pos="9016"/>
            </w:tabs>
            <w:rPr>
              <w:rFonts w:eastAsiaTheme="minorEastAsia"/>
              <w:noProof/>
              <w:lang w:eastAsia="en-IN"/>
            </w:rPr>
          </w:pPr>
          <w:hyperlink w:anchor="_Toc137401944" w:history="1">
            <w:r w:rsidRPr="004E634C">
              <w:rPr>
                <w:rStyle w:val="Hyperlink"/>
                <w:noProof/>
              </w:rPr>
              <w:t>Composition</w:t>
            </w:r>
            <w:r>
              <w:rPr>
                <w:noProof/>
                <w:webHidden/>
              </w:rPr>
              <w:tab/>
            </w:r>
            <w:r>
              <w:rPr>
                <w:noProof/>
                <w:webHidden/>
              </w:rPr>
              <w:fldChar w:fldCharType="begin"/>
            </w:r>
            <w:r>
              <w:rPr>
                <w:noProof/>
                <w:webHidden/>
              </w:rPr>
              <w:instrText xml:space="preserve"> PAGEREF _Toc137401944 \h </w:instrText>
            </w:r>
            <w:r>
              <w:rPr>
                <w:noProof/>
                <w:webHidden/>
              </w:rPr>
            </w:r>
            <w:r>
              <w:rPr>
                <w:noProof/>
                <w:webHidden/>
              </w:rPr>
              <w:fldChar w:fldCharType="separate"/>
            </w:r>
            <w:r>
              <w:rPr>
                <w:noProof/>
                <w:webHidden/>
              </w:rPr>
              <w:t>15</w:t>
            </w:r>
            <w:r>
              <w:rPr>
                <w:noProof/>
                <w:webHidden/>
              </w:rPr>
              <w:fldChar w:fldCharType="end"/>
            </w:r>
          </w:hyperlink>
        </w:p>
        <w:p w14:paraId="349F53DC" w14:textId="3A2A95A6" w:rsidR="00B235DD" w:rsidRDefault="00B235DD">
          <w:pPr>
            <w:pStyle w:val="TOC3"/>
            <w:tabs>
              <w:tab w:val="right" w:leader="dot" w:pos="9016"/>
            </w:tabs>
            <w:rPr>
              <w:rFonts w:eastAsiaTheme="minorEastAsia"/>
              <w:noProof/>
              <w:lang w:eastAsia="en-IN"/>
            </w:rPr>
          </w:pPr>
          <w:hyperlink w:anchor="_Toc137401945" w:history="1">
            <w:r w:rsidRPr="004E634C">
              <w:rPr>
                <w:rStyle w:val="Hyperlink"/>
                <w:noProof/>
              </w:rPr>
              <w:t>Aggregation</w:t>
            </w:r>
            <w:r>
              <w:rPr>
                <w:noProof/>
                <w:webHidden/>
              </w:rPr>
              <w:tab/>
            </w:r>
            <w:r>
              <w:rPr>
                <w:noProof/>
                <w:webHidden/>
              </w:rPr>
              <w:fldChar w:fldCharType="begin"/>
            </w:r>
            <w:r>
              <w:rPr>
                <w:noProof/>
                <w:webHidden/>
              </w:rPr>
              <w:instrText xml:space="preserve"> PAGEREF _Toc137401945 \h </w:instrText>
            </w:r>
            <w:r>
              <w:rPr>
                <w:noProof/>
                <w:webHidden/>
              </w:rPr>
            </w:r>
            <w:r>
              <w:rPr>
                <w:noProof/>
                <w:webHidden/>
              </w:rPr>
              <w:fldChar w:fldCharType="separate"/>
            </w:r>
            <w:r>
              <w:rPr>
                <w:noProof/>
                <w:webHidden/>
              </w:rPr>
              <w:t>16</w:t>
            </w:r>
            <w:r>
              <w:rPr>
                <w:noProof/>
                <w:webHidden/>
              </w:rPr>
              <w:fldChar w:fldCharType="end"/>
            </w:r>
          </w:hyperlink>
        </w:p>
        <w:p w14:paraId="5F60FA55" w14:textId="3C127295" w:rsidR="00B235DD" w:rsidRDefault="00B235DD">
          <w:pPr>
            <w:pStyle w:val="TOC3"/>
            <w:tabs>
              <w:tab w:val="right" w:leader="dot" w:pos="9016"/>
            </w:tabs>
            <w:rPr>
              <w:rFonts w:eastAsiaTheme="minorEastAsia"/>
              <w:noProof/>
              <w:lang w:eastAsia="en-IN"/>
            </w:rPr>
          </w:pPr>
          <w:hyperlink w:anchor="_Toc137401946" w:history="1">
            <w:r w:rsidRPr="004E634C">
              <w:rPr>
                <w:rStyle w:val="Hyperlink"/>
                <w:noProof/>
              </w:rPr>
              <w:t>Inheritance</w:t>
            </w:r>
            <w:r>
              <w:rPr>
                <w:noProof/>
                <w:webHidden/>
              </w:rPr>
              <w:tab/>
            </w:r>
            <w:r>
              <w:rPr>
                <w:noProof/>
                <w:webHidden/>
              </w:rPr>
              <w:fldChar w:fldCharType="begin"/>
            </w:r>
            <w:r>
              <w:rPr>
                <w:noProof/>
                <w:webHidden/>
              </w:rPr>
              <w:instrText xml:space="preserve"> PAGEREF _Toc137401946 \h </w:instrText>
            </w:r>
            <w:r>
              <w:rPr>
                <w:noProof/>
                <w:webHidden/>
              </w:rPr>
            </w:r>
            <w:r>
              <w:rPr>
                <w:noProof/>
                <w:webHidden/>
              </w:rPr>
              <w:fldChar w:fldCharType="separate"/>
            </w:r>
            <w:r>
              <w:rPr>
                <w:noProof/>
                <w:webHidden/>
              </w:rPr>
              <w:t>17</w:t>
            </w:r>
            <w:r>
              <w:rPr>
                <w:noProof/>
                <w:webHidden/>
              </w:rPr>
              <w:fldChar w:fldCharType="end"/>
            </w:r>
          </w:hyperlink>
        </w:p>
        <w:p w14:paraId="302DEA1E" w14:textId="26707FCC" w:rsidR="00ED2D5E" w:rsidRDefault="00ED2D5E">
          <w:r>
            <w:rPr>
              <w:b/>
              <w:bCs/>
              <w:noProof/>
            </w:rPr>
            <w:fldChar w:fldCharType="end"/>
          </w:r>
        </w:p>
      </w:sdtContent>
    </w:sdt>
    <w:p w14:paraId="59FDFE4C" w14:textId="77777777" w:rsidR="00677AC6" w:rsidRDefault="00677AC6">
      <w:r>
        <w:br w:type="page"/>
      </w:r>
    </w:p>
    <w:p w14:paraId="25EE06B3" w14:textId="2666B231" w:rsidR="005C0801" w:rsidRDefault="00704D57" w:rsidP="00880C77">
      <w:pPr>
        <w:pStyle w:val="Heading1"/>
        <w:rPr>
          <w:ins w:id="1" w:author="Keshav Singh" w:date="2023-06-07T09:29:00Z"/>
        </w:rPr>
      </w:pPr>
      <w:bookmarkStart w:id="2" w:name="_Toc137401930"/>
      <w:commentRangeStart w:id="3"/>
      <w:r>
        <w:lastRenderedPageBreak/>
        <w:t>Topics</w:t>
      </w:r>
      <w:commentRangeEnd w:id="3"/>
      <w:r w:rsidR="000815C8">
        <w:rPr>
          <w:rStyle w:val="CommentReference"/>
          <w:rFonts w:asciiTheme="minorHAnsi" w:eastAsiaTheme="minorHAnsi" w:hAnsiTheme="minorHAnsi" w:cstheme="minorBidi"/>
          <w:color w:val="auto"/>
        </w:rPr>
        <w:commentReference w:id="3"/>
      </w:r>
      <w:bookmarkEnd w:id="2"/>
    </w:p>
    <w:p w14:paraId="1F879C90" w14:textId="77777777" w:rsidR="00E84196" w:rsidRDefault="00E84196" w:rsidP="00E84196">
      <w:pPr>
        <w:numPr>
          <w:ilvl w:val="0"/>
          <w:numId w:val="3"/>
        </w:numPr>
        <w:spacing w:before="100" w:beforeAutospacing="1" w:after="100" w:afterAutospacing="1" w:line="240" w:lineRule="auto"/>
        <w:rPr>
          <w:ins w:id="4" w:author="Keshav Singh" w:date="2023-06-07T09:44:00Z"/>
        </w:rPr>
      </w:pPr>
      <w:ins w:id="5" w:author="Keshav Singh" w:date="2023-06-07T09:29:00Z">
        <w:r>
          <w:fldChar w:fldCharType="begin"/>
        </w:r>
        <w:r>
          <w:instrText xml:space="preserve"> HYPERLINK "https://www.tutlane.com/tutorial/csharp/csharp-data-types-with-examples" \o "Data Types in C# with Examples" \t "_blank" </w:instrText>
        </w:r>
        <w:r>
          <w:fldChar w:fldCharType="separate"/>
        </w:r>
        <w:r>
          <w:rPr>
            <w:rStyle w:val="Hyperlink"/>
          </w:rPr>
          <w:t>Data Types</w:t>
        </w:r>
        <w:r>
          <w:fldChar w:fldCharType="end"/>
        </w:r>
      </w:ins>
    </w:p>
    <w:p w14:paraId="5FD14B3C" w14:textId="4F2526A1" w:rsidR="00554CC8" w:rsidRDefault="00554CC8" w:rsidP="00E84196">
      <w:pPr>
        <w:numPr>
          <w:ilvl w:val="0"/>
          <w:numId w:val="3"/>
        </w:numPr>
        <w:spacing w:before="100" w:beforeAutospacing="1" w:after="100" w:afterAutospacing="1" w:line="240" w:lineRule="auto"/>
        <w:rPr>
          <w:ins w:id="6" w:author="Keshav Singh" w:date="2023-06-07T09:59:00Z"/>
        </w:rPr>
      </w:pPr>
      <w:ins w:id="7" w:author="Keshav Singh" w:date="2023-06-07T09:44:00Z">
        <w:r>
          <w:t>Keywords</w:t>
        </w:r>
      </w:ins>
    </w:p>
    <w:p w14:paraId="1693B9B3" w14:textId="57B8C709" w:rsidR="006856F1" w:rsidRDefault="006856F1" w:rsidP="00E84196">
      <w:pPr>
        <w:numPr>
          <w:ilvl w:val="0"/>
          <w:numId w:val="3"/>
        </w:numPr>
        <w:spacing w:before="100" w:beforeAutospacing="1" w:after="100" w:afterAutospacing="1" w:line="240" w:lineRule="auto"/>
        <w:rPr>
          <w:ins w:id="8" w:author="Keshav Singh" w:date="2023-06-07T09:59:00Z"/>
        </w:rPr>
      </w:pPr>
      <w:ins w:id="9" w:author="Keshav Singh" w:date="2023-06-07T09:59:00Z">
        <w:r>
          <w:t>Namespace</w:t>
        </w:r>
      </w:ins>
    </w:p>
    <w:p w14:paraId="0AD29A45" w14:textId="3E2772C0" w:rsidR="006856F1" w:rsidRDefault="006856F1" w:rsidP="00E84196">
      <w:pPr>
        <w:numPr>
          <w:ilvl w:val="0"/>
          <w:numId w:val="3"/>
        </w:numPr>
        <w:spacing w:before="100" w:beforeAutospacing="1" w:after="100" w:afterAutospacing="1" w:line="240" w:lineRule="auto"/>
        <w:rPr>
          <w:ins w:id="10" w:author="Keshav Singh" w:date="2023-06-07T10:11:00Z"/>
        </w:rPr>
      </w:pPr>
      <w:ins w:id="11" w:author="Keshav Singh" w:date="2023-06-07T09:59:00Z">
        <w:r>
          <w:t>Comments</w:t>
        </w:r>
      </w:ins>
    </w:p>
    <w:p w14:paraId="2DB592AB" w14:textId="3268B4D6" w:rsidR="00D67794" w:rsidRDefault="00D67794" w:rsidP="00E84196">
      <w:pPr>
        <w:numPr>
          <w:ilvl w:val="0"/>
          <w:numId w:val="3"/>
        </w:numPr>
        <w:spacing w:before="100" w:beforeAutospacing="1" w:after="100" w:afterAutospacing="1" w:line="240" w:lineRule="auto"/>
        <w:rPr>
          <w:ins w:id="12" w:author="Keshav Singh" w:date="2023-06-07T09:29:00Z"/>
        </w:rPr>
      </w:pPr>
      <w:ins w:id="13" w:author="Keshav Singh" w:date="2023-06-07T10:11:00Z">
        <w:r>
          <w:t>Operators</w:t>
        </w:r>
      </w:ins>
    </w:p>
    <w:p w14:paraId="308DF669" w14:textId="77777777" w:rsidR="00E84196" w:rsidRDefault="00E84196" w:rsidP="00E84196">
      <w:pPr>
        <w:numPr>
          <w:ilvl w:val="0"/>
          <w:numId w:val="3"/>
        </w:numPr>
        <w:spacing w:before="100" w:beforeAutospacing="1" w:after="100" w:afterAutospacing="1" w:line="240" w:lineRule="auto"/>
        <w:rPr>
          <w:ins w:id="14" w:author="Keshav Singh" w:date="2023-06-07T09:29:00Z"/>
        </w:rPr>
      </w:pPr>
      <w:ins w:id="15" w:author="Keshav Singh" w:date="2023-06-07T09:29:00Z">
        <w:r>
          <w:fldChar w:fldCharType="begin"/>
        </w:r>
        <w:r>
          <w:instrText xml:space="preserve"> HYPERLINK "https://www.tutlane.com/tutorial/csharp/csharp-if-statement-with-examples" \o "Conditional Statements in C#" \t "_blank" </w:instrText>
        </w:r>
        <w:r>
          <w:fldChar w:fldCharType="separate"/>
        </w:r>
        <w:r>
          <w:rPr>
            <w:rStyle w:val="Hyperlink"/>
          </w:rPr>
          <w:t>Conditional Statements</w:t>
        </w:r>
        <w:r>
          <w:fldChar w:fldCharType="end"/>
        </w:r>
      </w:ins>
    </w:p>
    <w:p w14:paraId="5132F987" w14:textId="77777777" w:rsidR="00E84196" w:rsidRDefault="00E84196" w:rsidP="00E84196">
      <w:pPr>
        <w:numPr>
          <w:ilvl w:val="0"/>
          <w:numId w:val="3"/>
        </w:numPr>
        <w:spacing w:before="100" w:beforeAutospacing="1" w:after="100" w:afterAutospacing="1" w:line="240" w:lineRule="auto"/>
        <w:rPr>
          <w:ins w:id="16" w:author="Keshav Singh" w:date="2023-06-07T09:29:00Z"/>
        </w:rPr>
      </w:pPr>
      <w:ins w:id="17" w:author="Keshav Singh" w:date="2023-06-07T09:29:00Z">
        <w:r>
          <w:fldChar w:fldCharType="begin"/>
        </w:r>
        <w:r>
          <w:instrText xml:space="preserve"> HYPERLINK "https://www.tutlane.com/tutorial/csharp/csharp-arrays-with-examples" \o "Arrays in C# with Examples" \t "_blank" </w:instrText>
        </w:r>
        <w:r>
          <w:fldChar w:fldCharType="separate"/>
        </w:r>
        <w:r>
          <w:rPr>
            <w:rStyle w:val="Hyperlink"/>
          </w:rPr>
          <w:t>Arrays</w:t>
        </w:r>
        <w:r>
          <w:fldChar w:fldCharType="end"/>
        </w:r>
      </w:ins>
    </w:p>
    <w:p w14:paraId="2B9B92A6" w14:textId="77777777" w:rsidR="00E84196" w:rsidRDefault="00E84196" w:rsidP="00E84196">
      <w:pPr>
        <w:numPr>
          <w:ilvl w:val="0"/>
          <w:numId w:val="3"/>
        </w:numPr>
        <w:spacing w:before="100" w:beforeAutospacing="1" w:after="100" w:afterAutospacing="1" w:line="240" w:lineRule="auto"/>
        <w:rPr>
          <w:ins w:id="18" w:author="Keshav Singh" w:date="2023-06-07T09:29:00Z"/>
        </w:rPr>
      </w:pPr>
      <w:ins w:id="19" w:author="Keshav Singh" w:date="2023-06-07T09:29:00Z">
        <w:r>
          <w:fldChar w:fldCharType="begin"/>
        </w:r>
        <w:r>
          <w:instrText xml:space="preserve"> HYPERLINK "https://www.tutlane.com/tutorial/csharp/csharp-access-modifiers-public-private-protected-internal" \o "Access Modifiers in C# with Examples" \t "_blank" </w:instrText>
        </w:r>
        <w:r>
          <w:fldChar w:fldCharType="separate"/>
        </w:r>
        <w:r>
          <w:rPr>
            <w:rStyle w:val="Hyperlink"/>
          </w:rPr>
          <w:t>Access Modifiers</w:t>
        </w:r>
        <w:r>
          <w:fldChar w:fldCharType="end"/>
        </w:r>
      </w:ins>
    </w:p>
    <w:p w14:paraId="0A55C5A5" w14:textId="77777777" w:rsidR="00E84196" w:rsidRDefault="00E84196" w:rsidP="00E84196">
      <w:pPr>
        <w:numPr>
          <w:ilvl w:val="0"/>
          <w:numId w:val="3"/>
        </w:numPr>
        <w:spacing w:before="100" w:beforeAutospacing="1" w:after="100" w:afterAutospacing="1" w:line="240" w:lineRule="auto"/>
        <w:rPr>
          <w:ins w:id="20" w:author="Keshav Singh" w:date="2023-06-07T09:29:00Z"/>
        </w:rPr>
      </w:pPr>
      <w:ins w:id="21" w:author="Keshav Singh" w:date="2023-06-07T09:29:00Z">
        <w:r>
          <w:fldChar w:fldCharType="begin"/>
        </w:r>
        <w:r>
          <w:instrText xml:space="preserve"> HYPERLINK "https://www.tutlane.com/tutorial/csharp/csharp-classes-and-objects-with-examples" \o "Classes and Objects in C# with Examples" \t "_blank" </w:instrText>
        </w:r>
        <w:r>
          <w:fldChar w:fldCharType="separate"/>
        </w:r>
        <w:r>
          <w:rPr>
            <w:rStyle w:val="Hyperlink"/>
          </w:rPr>
          <w:t>Classes and Objects</w:t>
        </w:r>
        <w:r>
          <w:fldChar w:fldCharType="end"/>
        </w:r>
      </w:ins>
    </w:p>
    <w:p w14:paraId="178C0E88" w14:textId="77777777" w:rsidR="00E84196" w:rsidRDefault="00E84196" w:rsidP="00E84196">
      <w:pPr>
        <w:numPr>
          <w:ilvl w:val="0"/>
          <w:numId w:val="3"/>
        </w:numPr>
        <w:spacing w:before="100" w:beforeAutospacing="1" w:after="100" w:afterAutospacing="1" w:line="240" w:lineRule="auto"/>
        <w:rPr>
          <w:ins w:id="22" w:author="Keshav Singh" w:date="2023-06-07T09:29:00Z"/>
        </w:rPr>
      </w:pPr>
      <w:ins w:id="23" w:author="Keshav Singh" w:date="2023-06-07T09:29:00Z">
        <w:r>
          <w:fldChar w:fldCharType="begin"/>
        </w:r>
        <w:r>
          <w:instrText xml:space="preserve"> HYPERLINK "https://www.tutlane.com/tutorial/csharp/csharp-constructors-with-examples" \o "Constructor in C# with Examples" \t "_blank" </w:instrText>
        </w:r>
        <w:r>
          <w:fldChar w:fldCharType="separate"/>
        </w:r>
        <w:r>
          <w:rPr>
            <w:rStyle w:val="Hyperlink"/>
          </w:rPr>
          <w:t>Constructors</w:t>
        </w:r>
        <w:r>
          <w:fldChar w:fldCharType="end"/>
        </w:r>
      </w:ins>
    </w:p>
    <w:p w14:paraId="731624BC" w14:textId="77777777" w:rsidR="00E84196" w:rsidRDefault="00E84196" w:rsidP="00E84196">
      <w:pPr>
        <w:numPr>
          <w:ilvl w:val="0"/>
          <w:numId w:val="3"/>
        </w:numPr>
        <w:spacing w:before="100" w:beforeAutospacing="1" w:after="100" w:afterAutospacing="1" w:line="240" w:lineRule="auto"/>
        <w:rPr>
          <w:ins w:id="24" w:author="Keshav Singh" w:date="2023-06-07T09:29:00Z"/>
        </w:rPr>
      </w:pPr>
      <w:ins w:id="25" w:author="Keshav Singh" w:date="2023-06-07T09:29:00Z">
        <w:r>
          <w:fldChar w:fldCharType="begin"/>
        </w:r>
        <w:r>
          <w:instrText xml:space="preserve"> HYPERLINK "https://www.tutlane.com/tutorial/csharp/csharp-structures-structs" \o "Structures in C# with Examples" \t "_blank" </w:instrText>
        </w:r>
        <w:r>
          <w:fldChar w:fldCharType="separate"/>
        </w:r>
        <w:r>
          <w:rPr>
            <w:rStyle w:val="Hyperlink"/>
          </w:rPr>
          <w:t>Structures</w:t>
        </w:r>
        <w:r>
          <w:fldChar w:fldCharType="end"/>
        </w:r>
      </w:ins>
    </w:p>
    <w:p w14:paraId="338C3C61" w14:textId="77777777" w:rsidR="00E84196" w:rsidRDefault="00E84196" w:rsidP="00E84196">
      <w:pPr>
        <w:numPr>
          <w:ilvl w:val="0"/>
          <w:numId w:val="3"/>
        </w:numPr>
        <w:spacing w:before="100" w:beforeAutospacing="1" w:after="100" w:afterAutospacing="1" w:line="240" w:lineRule="auto"/>
        <w:rPr>
          <w:ins w:id="26" w:author="Keshav Singh" w:date="2023-06-07T09:29:00Z"/>
        </w:rPr>
      </w:pPr>
      <w:ins w:id="27" w:author="Keshav Singh" w:date="2023-06-07T09:29:00Z">
        <w:r>
          <w:fldChar w:fldCharType="begin"/>
        </w:r>
        <w:r>
          <w:instrText xml:space="preserve"> HYPERLINK "https://www.tutlane.com/tutorial/csharp/csharp-inheritance" \o "Inheritance in C# with Examples" \t "_blank" </w:instrText>
        </w:r>
        <w:r>
          <w:fldChar w:fldCharType="separate"/>
        </w:r>
        <w:r>
          <w:rPr>
            <w:rStyle w:val="Hyperlink"/>
          </w:rPr>
          <w:t>Inheritance</w:t>
        </w:r>
        <w:r>
          <w:fldChar w:fldCharType="end"/>
        </w:r>
      </w:ins>
    </w:p>
    <w:p w14:paraId="25F52749" w14:textId="77777777" w:rsidR="00E84196" w:rsidRDefault="00E84196" w:rsidP="00E84196">
      <w:pPr>
        <w:numPr>
          <w:ilvl w:val="0"/>
          <w:numId w:val="3"/>
        </w:numPr>
        <w:spacing w:before="100" w:beforeAutospacing="1" w:after="100" w:afterAutospacing="1" w:line="240" w:lineRule="auto"/>
        <w:rPr>
          <w:ins w:id="28" w:author="Keshav Singh" w:date="2023-06-07T09:29:00Z"/>
        </w:rPr>
      </w:pPr>
      <w:ins w:id="29" w:author="Keshav Singh" w:date="2023-06-07T09:29:00Z">
        <w:r>
          <w:fldChar w:fldCharType="begin"/>
        </w:r>
        <w:r>
          <w:instrText xml:space="preserve"> HYPERLINK "https://www.tutlane.com/tutorial/csharp/csharp-events" \o "Events in C# with Examples" \t "_blank" </w:instrText>
        </w:r>
        <w:r>
          <w:fldChar w:fldCharType="separate"/>
        </w:r>
        <w:r>
          <w:rPr>
            <w:rStyle w:val="Hyperlink"/>
          </w:rPr>
          <w:t>Events</w:t>
        </w:r>
        <w:r>
          <w:fldChar w:fldCharType="end"/>
        </w:r>
      </w:ins>
    </w:p>
    <w:p w14:paraId="48F0F163" w14:textId="77777777" w:rsidR="00E84196" w:rsidRDefault="00E84196" w:rsidP="00E84196">
      <w:pPr>
        <w:numPr>
          <w:ilvl w:val="0"/>
          <w:numId w:val="3"/>
        </w:numPr>
        <w:spacing w:before="100" w:beforeAutospacing="1" w:after="100" w:afterAutospacing="1" w:line="240" w:lineRule="auto"/>
        <w:rPr>
          <w:ins w:id="30" w:author="Keshav Singh" w:date="2023-06-07T09:29:00Z"/>
        </w:rPr>
      </w:pPr>
      <w:ins w:id="31" w:author="Keshav Singh" w:date="2023-06-07T09:29:00Z">
        <w:r>
          <w:fldChar w:fldCharType="begin"/>
        </w:r>
        <w:r>
          <w:instrText xml:space="preserve"> HYPERLINK "https://www.tutlane.com/tutorial/csharp/csharp-delegates" \o "Delegates in C# with Examples" \t "_blank" </w:instrText>
        </w:r>
        <w:r>
          <w:fldChar w:fldCharType="separate"/>
        </w:r>
        <w:r>
          <w:rPr>
            <w:rStyle w:val="Hyperlink"/>
          </w:rPr>
          <w:t>Delegates</w:t>
        </w:r>
        <w:r>
          <w:fldChar w:fldCharType="end"/>
        </w:r>
      </w:ins>
    </w:p>
    <w:p w14:paraId="5E6942F2" w14:textId="77777777" w:rsidR="00E84196" w:rsidRDefault="00E84196" w:rsidP="00E84196">
      <w:pPr>
        <w:numPr>
          <w:ilvl w:val="0"/>
          <w:numId w:val="3"/>
        </w:numPr>
        <w:spacing w:before="100" w:beforeAutospacing="1" w:after="100" w:afterAutospacing="1" w:line="240" w:lineRule="auto"/>
        <w:rPr>
          <w:ins w:id="32" w:author="Keshav Singh" w:date="2023-06-07T09:29:00Z"/>
        </w:rPr>
      </w:pPr>
      <w:ins w:id="33" w:author="Keshav Singh" w:date="2023-06-07T09:29:00Z">
        <w:r>
          <w:fldChar w:fldCharType="begin"/>
        </w:r>
        <w:r>
          <w:instrText xml:space="preserve"> HYPERLINK "https://www.tutlane.com/tutorial/csharp/csharp-collections" \o "Collections in C# with Examples" \t "_blank" </w:instrText>
        </w:r>
        <w:r>
          <w:fldChar w:fldCharType="separate"/>
        </w:r>
        <w:r>
          <w:rPr>
            <w:rStyle w:val="Hyperlink"/>
          </w:rPr>
          <w:t>Collections</w:t>
        </w:r>
        <w:r>
          <w:fldChar w:fldCharType="end"/>
        </w:r>
      </w:ins>
    </w:p>
    <w:p w14:paraId="1CCFC663" w14:textId="37FB1B13" w:rsidR="006D2245" w:rsidRDefault="00E84196" w:rsidP="006D2245">
      <w:pPr>
        <w:numPr>
          <w:ilvl w:val="0"/>
          <w:numId w:val="3"/>
        </w:numPr>
        <w:spacing w:before="100" w:beforeAutospacing="1" w:after="100" w:afterAutospacing="1" w:line="240" w:lineRule="auto"/>
        <w:rPr>
          <w:ins w:id="34" w:author="Keshav Singh" w:date="2023-06-07T09:30:00Z"/>
        </w:rPr>
      </w:pPr>
      <w:ins w:id="35" w:author="Keshav Singh" w:date="2023-06-07T09:29:00Z">
        <w:r>
          <w:fldChar w:fldCharType="begin"/>
        </w:r>
        <w:r>
          <w:instrText xml:space="preserve"> HYPERLINK "https://www.tutlane.com/tutorial/csharp/csharp-generics" \o "Generics in C# with Examples" \t "_blank" </w:instrText>
        </w:r>
        <w:r>
          <w:fldChar w:fldCharType="separate"/>
        </w:r>
        <w:r>
          <w:rPr>
            <w:rStyle w:val="Hyperlink"/>
          </w:rPr>
          <w:t>Generics</w:t>
        </w:r>
        <w:r>
          <w:fldChar w:fldCharType="end"/>
        </w:r>
        <w:r>
          <w:t> and many more topics in c#.</w:t>
        </w:r>
      </w:ins>
    </w:p>
    <w:p w14:paraId="660B9B4F" w14:textId="77777777" w:rsidR="00FB0AF9" w:rsidRDefault="00FB0AF9" w:rsidP="00FB0AF9">
      <w:pPr>
        <w:spacing w:before="100" w:beforeAutospacing="1" w:after="100" w:afterAutospacing="1" w:line="240" w:lineRule="auto"/>
        <w:rPr>
          <w:ins w:id="36" w:author="Keshav Singh" w:date="2023-06-07T09:30:00Z"/>
        </w:rPr>
      </w:pPr>
    </w:p>
    <w:p w14:paraId="1AED90F9" w14:textId="416D34EB" w:rsidR="0023675B" w:rsidRPr="0023675B" w:rsidRDefault="00473069" w:rsidP="00CA76BD">
      <w:pPr>
        <w:pStyle w:val="Heading1"/>
        <w:rPr>
          <w:ins w:id="37" w:author="Keshav Singh" w:date="2023-06-11T14:06:00Z"/>
        </w:rPr>
      </w:pPr>
      <w:bookmarkStart w:id="38" w:name="_Toc137401931"/>
      <w:ins w:id="39" w:author="Keshav Singh" w:date="2023-06-07T10:05:00Z">
        <w:r>
          <w:t>Basics of C#</w:t>
        </w:r>
      </w:ins>
      <w:bookmarkEnd w:id="38"/>
    </w:p>
    <w:p w14:paraId="75D6D5D0" w14:textId="22354157" w:rsidR="00476F85" w:rsidRDefault="00CB17FB" w:rsidP="00CB17FB">
      <w:pPr>
        <w:pStyle w:val="Heading2"/>
      </w:pPr>
      <w:bookmarkStart w:id="40" w:name="_Toc137401932"/>
      <w:ins w:id="41" w:author="Keshav Singh" w:date="2023-06-11T14:06:00Z">
        <w:r>
          <w:t>Solid principal</w:t>
        </w:r>
      </w:ins>
      <w:bookmarkEnd w:id="40"/>
    </w:p>
    <w:p w14:paraId="5C378004" w14:textId="0AE3928D" w:rsidR="006D4031" w:rsidRPr="006D4031" w:rsidRDefault="006D4031" w:rsidP="006D4031">
      <w:pPr>
        <w:rPr>
          <w:ins w:id="42" w:author="Keshav Singh" w:date="2023-06-11T14:06:00Z"/>
        </w:rPr>
      </w:pPr>
      <w:r>
        <w:t xml:space="preserve">References -&gt; </w:t>
      </w:r>
      <w:hyperlink r:id="rId13" w:history="1">
        <w:r w:rsidR="00467734" w:rsidRPr="00467734">
          <w:rPr>
            <w:rStyle w:val="Hyperlink"/>
          </w:rPr>
          <w:t>https://www.tutorialsteacher.com/csharp/solid-principles</w:t>
        </w:r>
      </w:hyperlink>
    </w:p>
    <w:tbl>
      <w:tblPr>
        <w:tblStyle w:val="TableGrid"/>
        <w:tblW w:w="0" w:type="auto"/>
        <w:tblLook w:val="04A0" w:firstRow="1" w:lastRow="0" w:firstColumn="1" w:lastColumn="0" w:noHBand="0" w:noVBand="1"/>
      </w:tblPr>
      <w:tblGrid>
        <w:gridCol w:w="4746"/>
        <w:gridCol w:w="4270"/>
      </w:tblGrid>
      <w:tr w:rsidR="00AE204E" w14:paraId="1D207596" w14:textId="77777777" w:rsidTr="00E7666C">
        <w:trPr>
          <w:ins w:id="43" w:author="Keshav Singh" w:date="2023-06-11T14:07:00Z"/>
        </w:trPr>
        <w:tc>
          <w:tcPr>
            <w:tcW w:w="0" w:type="auto"/>
          </w:tcPr>
          <w:p w14:paraId="24F62158" w14:textId="77777777" w:rsidR="00146813" w:rsidRDefault="00282E2B" w:rsidP="00282E2B">
            <w:pPr>
              <w:pStyle w:val="ListParagraph"/>
              <w:numPr>
                <w:ilvl w:val="0"/>
                <w:numId w:val="7"/>
              </w:numPr>
              <w:rPr>
                <w:ins w:id="44" w:author="Keshav Singh" w:date="2023-06-11T14:08:00Z"/>
              </w:rPr>
            </w:pPr>
            <w:ins w:id="45" w:author="Keshav Singh" w:date="2023-06-11T14:07:00Z">
              <w:r>
                <w:t>Single Responsibility Principle (SRP)</w:t>
              </w:r>
            </w:ins>
          </w:p>
          <w:p w14:paraId="1AF6F36B" w14:textId="77777777" w:rsidR="00282E2B" w:rsidRDefault="005C1A8A" w:rsidP="00282E2B">
            <w:pPr>
              <w:pStyle w:val="ListParagraph"/>
              <w:numPr>
                <w:ilvl w:val="0"/>
                <w:numId w:val="8"/>
              </w:numPr>
              <w:rPr>
                <w:ins w:id="46" w:author="Keshav Singh" w:date="2023-06-11T14:16:00Z"/>
              </w:rPr>
            </w:pPr>
            <w:ins w:id="47" w:author="Keshav Singh" w:date="2023-06-11T14:08:00Z">
              <w:r>
                <w:t>A class should have only one responsibility.</w:t>
              </w:r>
            </w:ins>
          </w:p>
          <w:p w14:paraId="05F99012" w14:textId="77777777" w:rsidR="00A00EBE" w:rsidRPr="002D1051" w:rsidRDefault="00A00EBE" w:rsidP="00282E2B">
            <w:pPr>
              <w:pStyle w:val="ListParagraph"/>
              <w:numPr>
                <w:ilvl w:val="0"/>
                <w:numId w:val="8"/>
              </w:numPr>
              <w:rPr>
                <w:ins w:id="48" w:author="Keshav Singh" w:date="2023-06-11T14:16:00Z"/>
                <w:b/>
                <w:bCs/>
                <w:rPrChange w:id="49" w:author="Keshav Singh" w:date="2023-06-11T14:31:00Z">
                  <w:rPr>
                    <w:ins w:id="50" w:author="Keshav Singh" w:date="2023-06-11T14:16:00Z"/>
                  </w:rPr>
                </w:rPrChange>
              </w:rPr>
            </w:pPr>
            <w:ins w:id="51" w:author="Keshav Singh" w:date="2023-06-11T14:16:00Z">
              <w:r w:rsidRPr="002D1051">
                <w:rPr>
                  <w:b/>
                  <w:bCs/>
                  <w:rPrChange w:id="52" w:author="Keshav Singh" w:date="2023-06-11T14:31:00Z">
                    <w:rPr/>
                  </w:rPrChange>
                </w:rPr>
                <w:t>A class should have only one reason to change.</w:t>
              </w:r>
            </w:ins>
          </w:p>
          <w:p w14:paraId="4EC8C7D2" w14:textId="77AA4E96" w:rsidR="00E92793" w:rsidRDefault="00E92793">
            <w:pPr>
              <w:pStyle w:val="ListParagraph"/>
              <w:numPr>
                <w:ilvl w:val="0"/>
                <w:numId w:val="8"/>
              </w:numPr>
              <w:rPr>
                <w:ins w:id="53" w:author="Keshav Singh" w:date="2023-06-11T14:07:00Z"/>
              </w:rPr>
              <w:pPrChange w:id="54" w:author="Keshav Singh" w:date="2023-06-11T14:08:00Z">
                <w:pPr/>
              </w:pPrChange>
            </w:pPr>
            <w:ins w:id="55" w:author="Keshav Singh" w:date="2023-06-11T14:16:00Z">
              <w:r>
                <w:t>This principle helps in achieving separation of concerns in a software system.</w:t>
              </w:r>
            </w:ins>
          </w:p>
        </w:tc>
        <w:tc>
          <w:tcPr>
            <w:tcW w:w="0" w:type="auto"/>
          </w:tcPr>
          <w:p w14:paraId="24657C4D" w14:textId="77777777" w:rsidR="00E7666C" w:rsidRDefault="00E7666C" w:rsidP="00E7666C">
            <w:pPr>
              <w:pStyle w:val="HTMLPreformatted"/>
              <w:shd w:val="clear" w:color="auto" w:fill="1E1E1E"/>
              <w:spacing w:before="120" w:after="120"/>
              <w:rPr>
                <w:ins w:id="56" w:author="Keshav Singh" w:date="2023-06-11T14:09:00Z"/>
                <w:rStyle w:val="HTMLCode"/>
                <w:rFonts w:ascii="Consolas" w:hAnsi="Consolas"/>
                <w:color w:val="9CDCFE"/>
              </w:rPr>
            </w:pPr>
            <w:ins w:id="57" w:author="Keshav Singh" w:date="2023-06-11T14:09:00Z">
              <w:r>
                <w:rPr>
                  <w:rStyle w:val="hljs-comment"/>
                  <w:rFonts w:ascii="Consolas" w:hAnsi="Consolas"/>
                  <w:color w:val="9CDCFE"/>
                </w:rPr>
                <w:t>// Bad example: Combining multiple responsibilities in a single class</w:t>
              </w:r>
            </w:ins>
          </w:p>
          <w:p w14:paraId="645E5B34" w14:textId="77777777" w:rsidR="00E7666C" w:rsidRDefault="00E7666C" w:rsidP="00E7666C">
            <w:pPr>
              <w:pStyle w:val="HTMLPreformatted"/>
              <w:shd w:val="clear" w:color="auto" w:fill="1E1E1E"/>
              <w:spacing w:before="120" w:after="120"/>
              <w:rPr>
                <w:ins w:id="58" w:author="Keshav Singh" w:date="2023-06-11T14:09:00Z"/>
                <w:rStyle w:val="hljs-class"/>
                <w:rFonts w:ascii="Consolas" w:eastAsiaTheme="minorEastAsia" w:hAnsi="Consolas"/>
                <w:color w:val="9CDCFE"/>
              </w:rPr>
            </w:pPr>
            <w:ins w:id="59" w:author="Keshav Singh" w:date="2023-06-11T14:09:00Z">
              <w:r>
                <w:rPr>
                  <w:rStyle w:val="HTMLCode"/>
                  <w:rFonts w:ascii="Consolas" w:hAnsi="Consolas"/>
                  <w:color w:val="9CDCFE"/>
                </w:rPr>
                <w:t xml:space="preserve">public </w:t>
              </w:r>
              <w:r>
                <w:rPr>
                  <w:rStyle w:val="hljs-class"/>
                  <w:rFonts w:ascii="Consolas" w:eastAsiaTheme="minorEastAsia" w:hAnsi="Consolas"/>
                  <w:color w:val="9CDCFE"/>
                </w:rPr>
                <w:t>class Employee</w:t>
              </w:r>
            </w:ins>
          </w:p>
          <w:p w14:paraId="12DDD3CD" w14:textId="77777777" w:rsidR="00E7666C" w:rsidRDefault="00E7666C" w:rsidP="00E7666C">
            <w:pPr>
              <w:pStyle w:val="HTMLPreformatted"/>
              <w:shd w:val="clear" w:color="auto" w:fill="1E1E1E"/>
              <w:spacing w:before="120" w:after="120"/>
              <w:rPr>
                <w:ins w:id="60" w:author="Keshav Singh" w:date="2023-06-11T14:09:00Z"/>
                <w:rStyle w:val="HTMLCode"/>
                <w:rFonts w:ascii="Consolas" w:hAnsi="Consolas"/>
                <w:color w:val="9CDCFE"/>
              </w:rPr>
            </w:pPr>
            <w:ins w:id="61" w:author="Keshav Singh" w:date="2023-06-11T14:09:00Z">
              <w:r>
                <w:rPr>
                  <w:rStyle w:val="HTMLCode"/>
                  <w:rFonts w:ascii="Consolas" w:hAnsi="Consolas"/>
                  <w:color w:val="9CDCFE"/>
                </w:rPr>
                <w:t>{</w:t>
              </w:r>
            </w:ins>
          </w:p>
          <w:p w14:paraId="63132741" w14:textId="77777777" w:rsidR="00E7666C" w:rsidRDefault="00E7666C" w:rsidP="00E7666C">
            <w:pPr>
              <w:pStyle w:val="HTMLPreformatted"/>
              <w:shd w:val="clear" w:color="auto" w:fill="1E1E1E"/>
              <w:spacing w:before="120" w:after="120"/>
              <w:rPr>
                <w:ins w:id="62" w:author="Keshav Singh" w:date="2023-06-11T14:09:00Z"/>
                <w:rStyle w:val="HTMLCode"/>
                <w:rFonts w:ascii="Consolas" w:hAnsi="Consolas"/>
                <w:color w:val="9CDCFE"/>
              </w:rPr>
            </w:pPr>
            <w:ins w:id="63" w:author="Keshav Singh" w:date="2023-06-11T14:09:00Z">
              <w:r>
                <w:rPr>
                  <w:rStyle w:val="HTMLCode"/>
                  <w:rFonts w:ascii="Consolas" w:hAnsi="Consolas"/>
                  <w:color w:val="9CDCFE"/>
                </w:rPr>
                <w:t xml:space="preserve">    public </w:t>
              </w:r>
              <w:r>
                <w:rPr>
                  <w:rStyle w:val="hljs-keyword"/>
                  <w:rFonts w:ascii="Consolas" w:eastAsiaTheme="majorEastAsia" w:hAnsi="Consolas"/>
                  <w:color w:val="9CDCFE"/>
                </w:rPr>
                <w:t>void</w:t>
              </w:r>
              <w:r>
                <w:rPr>
                  <w:rStyle w:val="HTMLCode"/>
                  <w:rFonts w:ascii="Consolas" w:hAnsi="Consolas"/>
                  <w:color w:val="9CDCFE"/>
                </w:rPr>
                <w:t xml:space="preserve"> </w:t>
              </w:r>
              <w:r>
                <w:rPr>
                  <w:rStyle w:val="hljs-function"/>
                  <w:rFonts w:ascii="Consolas" w:hAnsi="Consolas"/>
                  <w:color w:val="9CDCFE"/>
                </w:rPr>
                <w:t>CalculateSalary()</w:t>
              </w:r>
              <w:r>
                <w:rPr>
                  <w:rStyle w:val="HTMLCode"/>
                  <w:rFonts w:ascii="Consolas" w:hAnsi="Consolas"/>
                  <w:color w:val="9CDCFE"/>
                </w:rPr>
                <w:t xml:space="preserve"> { </w:t>
              </w:r>
              <w:r>
                <w:rPr>
                  <w:rStyle w:val="hljs-comment"/>
                  <w:rFonts w:ascii="Consolas" w:hAnsi="Consolas"/>
                  <w:color w:val="9CDCFE"/>
                </w:rPr>
                <w:t>/*...*/</w:t>
              </w:r>
              <w:r>
                <w:rPr>
                  <w:rStyle w:val="HTMLCode"/>
                  <w:rFonts w:ascii="Consolas" w:hAnsi="Consolas"/>
                  <w:color w:val="9CDCFE"/>
                </w:rPr>
                <w:t xml:space="preserve"> }</w:t>
              </w:r>
            </w:ins>
          </w:p>
          <w:p w14:paraId="70D5C2E6" w14:textId="77777777" w:rsidR="00E7666C" w:rsidRDefault="00E7666C" w:rsidP="00E7666C">
            <w:pPr>
              <w:pStyle w:val="HTMLPreformatted"/>
              <w:shd w:val="clear" w:color="auto" w:fill="1E1E1E"/>
              <w:spacing w:before="120" w:after="120"/>
              <w:rPr>
                <w:ins w:id="64" w:author="Keshav Singh" w:date="2023-06-11T14:09:00Z"/>
                <w:rStyle w:val="HTMLCode"/>
                <w:rFonts w:ascii="Consolas" w:hAnsi="Consolas"/>
                <w:color w:val="9CDCFE"/>
              </w:rPr>
            </w:pPr>
            <w:ins w:id="65" w:author="Keshav Singh" w:date="2023-06-11T14:09:00Z">
              <w:r>
                <w:rPr>
                  <w:rStyle w:val="HTMLCode"/>
                  <w:rFonts w:ascii="Consolas" w:hAnsi="Consolas"/>
                  <w:color w:val="9CDCFE"/>
                </w:rPr>
                <w:t xml:space="preserve">    public </w:t>
              </w:r>
              <w:r>
                <w:rPr>
                  <w:rStyle w:val="hljs-keyword"/>
                  <w:rFonts w:ascii="Consolas" w:eastAsiaTheme="majorEastAsia" w:hAnsi="Consolas"/>
                  <w:color w:val="9CDCFE"/>
                </w:rPr>
                <w:t>void</w:t>
              </w:r>
              <w:r>
                <w:rPr>
                  <w:rStyle w:val="HTMLCode"/>
                  <w:rFonts w:ascii="Consolas" w:hAnsi="Consolas"/>
                  <w:color w:val="9CDCFE"/>
                </w:rPr>
                <w:t xml:space="preserve"> </w:t>
              </w:r>
              <w:r>
                <w:rPr>
                  <w:rStyle w:val="hljs-function"/>
                  <w:rFonts w:ascii="Consolas" w:hAnsi="Consolas"/>
                  <w:color w:val="9CDCFE"/>
                </w:rPr>
                <w:t>SaveEmployee()</w:t>
              </w:r>
              <w:r>
                <w:rPr>
                  <w:rStyle w:val="HTMLCode"/>
                  <w:rFonts w:ascii="Consolas" w:hAnsi="Consolas"/>
                  <w:color w:val="9CDCFE"/>
                </w:rPr>
                <w:t xml:space="preserve"> { </w:t>
              </w:r>
              <w:r>
                <w:rPr>
                  <w:rStyle w:val="hljs-comment"/>
                  <w:rFonts w:ascii="Consolas" w:hAnsi="Consolas"/>
                  <w:color w:val="9CDCFE"/>
                </w:rPr>
                <w:t>/*...*/</w:t>
              </w:r>
              <w:r>
                <w:rPr>
                  <w:rStyle w:val="HTMLCode"/>
                  <w:rFonts w:ascii="Consolas" w:hAnsi="Consolas"/>
                  <w:color w:val="9CDCFE"/>
                </w:rPr>
                <w:t xml:space="preserve"> }</w:t>
              </w:r>
            </w:ins>
          </w:p>
          <w:p w14:paraId="53A2ED09" w14:textId="77777777" w:rsidR="00E7666C" w:rsidRDefault="00E7666C" w:rsidP="00E7666C">
            <w:pPr>
              <w:pStyle w:val="HTMLPreformatted"/>
              <w:shd w:val="clear" w:color="auto" w:fill="1E1E1E"/>
              <w:spacing w:before="120" w:after="120"/>
              <w:rPr>
                <w:ins w:id="66" w:author="Keshav Singh" w:date="2023-06-11T14:09:00Z"/>
                <w:rStyle w:val="HTMLCode"/>
                <w:rFonts w:ascii="Consolas" w:hAnsi="Consolas"/>
                <w:color w:val="9CDCFE"/>
              </w:rPr>
            </w:pPr>
            <w:ins w:id="67" w:author="Keshav Singh" w:date="2023-06-11T14:09:00Z">
              <w:r>
                <w:rPr>
                  <w:rStyle w:val="HTMLCode"/>
                  <w:rFonts w:ascii="Consolas" w:hAnsi="Consolas"/>
                  <w:color w:val="9CDCFE"/>
                </w:rPr>
                <w:t>}</w:t>
              </w:r>
            </w:ins>
          </w:p>
          <w:p w14:paraId="2C6C594C" w14:textId="77777777" w:rsidR="00E7666C" w:rsidRDefault="00E7666C" w:rsidP="00E7666C">
            <w:pPr>
              <w:pStyle w:val="HTMLPreformatted"/>
              <w:shd w:val="clear" w:color="auto" w:fill="1E1E1E"/>
              <w:spacing w:before="120" w:after="120"/>
              <w:rPr>
                <w:ins w:id="68" w:author="Keshav Singh" w:date="2023-06-11T14:09:00Z"/>
                <w:rStyle w:val="HTMLCode"/>
                <w:rFonts w:ascii="Consolas" w:hAnsi="Consolas"/>
                <w:color w:val="9CDCFE"/>
              </w:rPr>
            </w:pPr>
          </w:p>
          <w:p w14:paraId="53AA8915" w14:textId="77777777" w:rsidR="00E7666C" w:rsidRDefault="00E7666C" w:rsidP="00E7666C">
            <w:pPr>
              <w:pStyle w:val="HTMLPreformatted"/>
              <w:shd w:val="clear" w:color="auto" w:fill="1E1E1E"/>
              <w:spacing w:before="120" w:after="120"/>
              <w:rPr>
                <w:ins w:id="69" w:author="Keshav Singh" w:date="2023-06-11T14:09:00Z"/>
                <w:rStyle w:val="HTMLCode"/>
                <w:rFonts w:ascii="Consolas" w:hAnsi="Consolas"/>
                <w:color w:val="9CDCFE"/>
              </w:rPr>
            </w:pPr>
            <w:ins w:id="70" w:author="Keshav Singh" w:date="2023-06-11T14:09:00Z">
              <w:r>
                <w:rPr>
                  <w:rStyle w:val="hljs-comment"/>
                  <w:rFonts w:ascii="Consolas" w:hAnsi="Consolas"/>
                  <w:color w:val="9CDCFE"/>
                </w:rPr>
                <w:t>// Good example: Separating responsibilities into different classes</w:t>
              </w:r>
            </w:ins>
          </w:p>
          <w:p w14:paraId="5059C79D" w14:textId="77777777" w:rsidR="00E7666C" w:rsidRDefault="00E7666C" w:rsidP="00E7666C">
            <w:pPr>
              <w:pStyle w:val="HTMLPreformatted"/>
              <w:shd w:val="clear" w:color="auto" w:fill="1E1E1E"/>
              <w:spacing w:before="120" w:after="120"/>
              <w:rPr>
                <w:ins w:id="71" w:author="Keshav Singh" w:date="2023-06-11T14:09:00Z"/>
                <w:rStyle w:val="hljs-class"/>
                <w:rFonts w:ascii="Consolas" w:eastAsiaTheme="minorEastAsia" w:hAnsi="Consolas"/>
                <w:color w:val="9CDCFE"/>
              </w:rPr>
            </w:pPr>
            <w:ins w:id="72" w:author="Keshav Singh" w:date="2023-06-11T14:09:00Z">
              <w:r>
                <w:rPr>
                  <w:rStyle w:val="HTMLCode"/>
                  <w:rFonts w:ascii="Consolas" w:hAnsi="Consolas"/>
                  <w:color w:val="9CDCFE"/>
                </w:rPr>
                <w:t xml:space="preserve">public </w:t>
              </w:r>
              <w:r>
                <w:rPr>
                  <w:rStyle w:val="hljs-class"/>
                  <w:rFonts w:ascii="Consolas" w:eastAsiaTheme="minorEastAsia" w:hAnsi="Consolas"/>
                  <w:color w:val="9CDCFE"/>
                </w:rPr>
                <w:t>class SalaryCalculator</w:t>
              </w:r>
            </w:ins>
          </w:p>
          <w:p w14:paraId="1F4BBBD6" w14:textId="77777777" w:rsidR="00E7666C" w:rsidRDefault="00E7666C" w:rsidP="00E7666C">
            <w:pPr>
              <w:pStyle w:val="HTMLPreformatted"/>
              <w:shd w:val="clear" w:color="auto" w:fill="1E1E1E"/>
              <w:spacing w:before="120" w:after="120"/>
              <w:rPr>
                <w:ins w:id="73" w:author="Keshav Singh" w:date="2023-06-11T14:09:00Z"/>
                <w:rStyle w:val="HTMLCode"/>
                <w:rFonts w:ascii="Consolas" w:hAnsi="Consolas"/>
                <w:color w:val="9CDCFE"/>
              </w:rPr>
            </w:pPr>
            <w:ins w:id="74" w:author="Keshav Singh" w:date="2023-06-11T14:09:00Z">
              <w:r>
                <w:rPr>
                  <w:rStyle w:val="HTMLCode"/>
                  <w:rFonts w:ascii="Consolas" w:hAnsi="Consolas"/>
                  <w:color w:val="9CDCFE"/>
                </w:rPr>
                <w:t>{</w:t>
              </w:r>
            </w:ins>
          </w:p>
          <w:p w14:paraId="3771C680" w14:textId="77777777" w:rsidR="00E7666C" w:rsidRDefault="00E7666C" w:rsidP="00E7666C">
            <w:pPr>
              <w:pStyle w:val="HTMLPreformatted"/>
              <w:shd w:val="clear" w:color="auto" w:fill="1E1E1E"/>
              <w:spacing w:before="120" w:after="120"/>
              <w:rPr>
                <w:ins w:id="75" w:author="Keshav Singh" w:date="2023-06-11T14:09:00Z"/>
                <w:rStyle w:val="HTMLCode"/>
                <w:rFonts w:ascii="Consolas" w:hAnsi="Consolas"/>
                <w:color w:val="9CDCFE"/>
              </w:rPr>
            </w:pPr>
            <w:ins w:id="76" w:author="Keshav Singh" w:date="2023-06-11T14:09:00Z">
              <w:r>
                <w:rPr>
                  <w:rStyle w:val="HTMLCode"/>
                  <w:rFonts w:ascii="Consolas" w:hAnsi="Consolas"/>
                  <w:color w:val="9CDCFE"/>
                </w:rPr>
                <w:t xml:space="preserve">    public </w:t>
              </w:r>
              <w:r>
                <w:rPr>
                  <w:rStyle w:val="hljs-keyword"/>
                  <w:rFonts w:ascii="Consolas" w:eastAsiaTheme="majorEastAsia" w:hAnsi="Consolas"/>
                  <w:color w:val="9CDCFE"/>
                </w:rPr>
                <w:t>void</w:t>
              </w:r>
              <w:r>
                <w:rPr>
                  <w:rStyle w:val="HTMLCode"/>
                  <w:rFonts w:ascii="Consolas" w:hAnsi="Consolas"/>
                  <w:color w:val="9CDCFE"/>
                </w:rPr>
                <w:t xml:space="preserve"> </w:t>
              </w:r>
              <w:r>
                <w:rPr>
                  <w:rStyle w:val="hljs-function"/>
                  <w:rFonts w:ascii="Consolas" w:hAnsi="Consolas"/>
                  <w:color w:val="9CDCFE"/>
                </w:rPr>
                <w:t>CalculateSalary()</w:t>
              </w:r>
              <w:r>
                <w:rPr>
                  <w:rStyle w:val="HTMLCode"/>
                  <w:rFonts w:ascii="Consolas" w:hAnsi="Consolas"/>
                  <w:color w:val="9CDCFE"/>
                </w:rPr>
                <w:t xml:space="preserve"> { </w:t>
              </w:r>
              <w:r>
                <w:rPr>
                  <w:rStyle w:val="hljs-comment"/>
                  <w:rFonts w:ascii="Consolas" w:hAnsi="Consolas"/>
                  <w:color w:val="9CDCFE"/>
                </w:rPr>
                <w:t>/*...*/</w:t>
              </w:r>
              <w:r>
                <w:rPr>
                  <w:rStyle w:val="HTMLCode"/>
                  <w:rFonts w:ascii="Consolas" w:hAnsi="Consolas"/>
                  <w:color w:val="9CDCFE"/>
                </w:rPr>
                <w:t xml:space="preserve"> }</w:t>
              </w:r>
            </w:ins>
          </w:p>
          <w:p w14:paraId="22D8FA76" w14:textId="77777777" w:rsidR="00E7666C" w:rsidRDefault="00E7666C" w:rsidP="00E7666C">
            <w:pPr>
              <w:pStyle w:val="HTMLPreformatted"/>
              <w:shd w:val="clear" w:color="auto" w:fill="1E1E1E"/>
              <w:spacing w:before="120" w:after="120"/>
              <w:rPr>
                <w:ins w:id="77" w:author="Keshav Singh" w:date="2023-06-11T14:09:00Z"/>
                <w:rStyle w:val="HTMLCode"/>
                <w:rFonts w:ascii="Consolas" w:hAnsi="Consolas"/>
                <w:color w:val="9CDCFE"/>
              </w:rPr>
            </w:pPr>
            <w:ins w:id="78" w:author="Keshav Singh" w:date="2023-06-11T14:09:00Z">
              <w:r>
                <w:rPr>
                  <w:rStyle w:val="HTMLCode"/>
                  <w:rFonts w:ascii="Consolas" w:hAnsi="Consolas"/>
                  <w:color w:val="9CDCFE"/>
                </w:rPr>
                <w:t>}</w:t>
              </w:r>
            </w:ins>
          </w:p>
          <w:p w14:paraId="790D5229" w14:textId="77777777" w:rsidR="00E7666C" w:rsidRDefault="00E7666C" w:rsidP="00E7666C">
            <w:pPr>
              <w:pStyle w:val="HTMLPreformatted"/>
              <w:shd w:val="clear" w:color="auto" w:fill="1E1E1E"/>
              <w:spacing w:before="120" w:after="120"/>
              <w:rPr>
                <w:ins w:id="79" w:author="Keshav Singh" w:date="2023-06-11T14:09:00Z"/>
                <w:rStyle w:val="HTMLCode"/>
                <w:rFonts w:ascii="Consolas" w:hAnsi="Consolas"/>
                <w:color w:val="9CDCFE"/>
              </w:rPr>
            </w:pPr>
          </w:p>
          <w:p w14:paraId="0F15F22C" w14:textId="77777777" w:rsidR="00E7666C" w:rsidRDefault="00E7666C" w:rsidP="00E7666C">
            <w:pPr>
              <w:pStyle w:val="HTMLPreformatted"/>
              <w:shd w:val="clear" w:color="auto" w:fill="1E1E1E"/>
              <w:spacing w:before="120" w:after="120"/>
              <w:rPr>
                <w:ins w:id="80" w:author="Keshav Singh" w:date="2023-06-11T14:09:00Z"/>
                <w:rStyle w:val="hljs-class"/>
                <w:rFonts w:ascii="Consolas" w:eastAsiaTheme="minorEastAsia" w:hAnsi="Consolas"/>
                <w:color w:val="9CDCFE"/>
              </w:rPr>
            </w:pPr>
            <w:ins w:id="81" w:author="Keshav Singh" w:date="2023-06-11T14:09:00Z">
              <w:r>
                <w:rPr>
                  <w:rStyle w:val="HTMLCode"/>
                  <w:rFonts w:ascii="Consolas" w:hAnsi="Consolas"/>
                  <w:color w:val="9CDCFE"/>
                </w:rPr>
                <w:t xml:space="preserve">public </w:t>
              </w:r>
              <w:r>
                <w:rPr>
                  <w:rStyle w:val="hljs-class"/>
                  <w:rFonts w:ascii="Consolas" w:eastAsiaTheme="minorEastAsia" w:hAnsi="Consolas"/>
                  <w:color w:val="9CDCFE"/>
                </w:rPr>
                <w:t>class EmployeeRepository</w:t>
              </w:r>
            </w:ins>
          </w:p>
          <w:p w14:paraId="57F83E73" w14:textId="77777777" w:rsidR="00E7666C" w:rsidRDefault="00E7666C" w:rsidP="00E7666C">
            <w:pPr>
              <w:pStyle w:val="HTMLPreformatted"/>
              <w:shd w:val="clear" w:color="auto" w:fill="1E1E1E"/>
              <w:spacing w:before="120" w:after="120"/>
              <w:rPr>
                <w:ins w:id="82" w:author="Keshav Singh" w:date="2023-06-11T14:09:00Z"/>
                <w:rStyle w:val="HTMLCode"/>
                <w:rFonts w:ascii="Consolas" w:hAnsi="Consolas"/>
                <w:color w:val="9CDCFE"/>
              </w:rPr>
            </w:pPr>
            <w:ins w:id="83" w:author="Keshav Singh" w:date="2023-06-11T14:09:00Z">
              <w:r>
                <w:rPr>
                  <w:rStyle w:val="HTMLCode"/>
                  <w:rFonts w:ascii="Consolas" w:hAnsi="Consolas"/>
                  <w:color w:val="9CDCFE"/>
                </w:rPr>
                <w:lastRenderedPageBreak/>
                <w:t>{</w:t>
              </w:r>
            </w:ins>
          </w:p>
          <w:p w14:paraId="6980B205" w14:textId="77777777" w:rsidR="00E7666C" w:rsidRDefault="00E7666C" w:rsidP="00E7666C">
            <w:pPr>
              <w:pStyle w:val="HTMLPreformatted"/>
              <w:shd w:val="clear" w:color="auto" w:fill="1E1E1E"/>
              <w:spacing w:before="120" w:after="120"/>
              <w:rPr>
                <w:ins w:id="84" w:author="Keshav Singh" w:date="2023-06-11T14:09:00Z"/>
                <w:rStyle w:val="HTMLCode"/>
                <w:rFonts w:ascii="Consolas" w:hAnsi="Consolas"/>
                <w:color w:val="9CDCFE"/>
              </w:rPr>
            </w:pPr>
            <w:ins w:id="85" w:author="Keshav Singh" w:date="2023-06-11T14:09:00Z">
              <w:r>
                <w:rPr>
                  <w:rStyle w:val="HTMLCode"/>
                  <w:rFonts w:ascii="Consolas" w:hAnsi="Consolas"/>
                  <w:color w:val="9CDCFE"/>
                </w:rPr>
                <w:t xml:space="preserve">    public </w:t>
              </w:r>
              <w:r>
                <w:rPr>
                  <w:rStyle w:val="hljs-keyword"/>
                  <w:rFonts w:ascii="Consolas" w:eastAsiaTheme="majorEastAsia" w:hAnsi="Consolas"/>
                  <w:color w:val="9CDCFE"/>
                </w:rPr>
                <w:t>void</w:t>
              </w:r>
              <w:r>
                <w:rPr>
                  <w:rStyle w:val="HTMLCode"/>
                  <w:rFonts w:ascii="Consolas" w:hAnsi="Consolas"/>
                  <w:color w:val="9CDCFE"/>
                </w:rPr>
                <w:t xml:space="preserve"> </w:t>
              </w:r>
              <w:r>
                <w:rPr>
                  <w:rStyle w:val="hljs-function"/>
                  <w:rFonts w:ascii="Consolas" w:hAnsi="Consolas"/>
                  <w:color w:val="9CDCFE"/>
                </w:rPr>
                <w:t>SaveEmployee()</w:t>
              </w:r>
              <w:r>
                <w:rPr>
                  <w:rStyle w:val="HTMLCode"/>
                  <w:rFonts w:ascii="Consolas" w:hAnsi="Consolas"/>
                  <w:color w:val="9CDCFE"/>
                </w:rPr>
                <w:t xml:space="preserve"> { </w:t>
              </w:r>
              <w:r>
                <w:rPr>
                  <w:rStyle w:val="hljs-comment"/>
                  <w:rFonts w:ascii="Consolas" w:hAnsi="Consolas"/>
                  <w:color w:val="9CDCFE"/>
                </w:rPr>
                <w:t>/*...*/</w:t>
              </w:r>
              <w:r>
                <w:rPr>
                  <w:rStyle w:val="HTMLCode"/>
                  <w:rFonts w:ascii="Consolas" w:hAnsi="Consolas"/>
                  <w:color w:val="9CDCFE"/>
                </w:rPr>
                <w:t xml:space="preserve"> }</w:t>
              </w:r>
            </w:ins>
          </w:p>
          <w:p w14:paraId="093A4768" w14:textId="77777777" w:rsidR="00E7666C" w:rsidRDefault="00E7666C" w:rsidP="00E7666C">
            <w:pPr>
              <w:pStyle w:val="HTMLPreformatted"/>
              <w:shd w:val="clear" w:color="auto" w:fill="1E1E1E"/>
              <w:spacing w:before="120" w:after="120"/>
              <w:rPr>
                <w:ins w:id="86" w:author="Keshav Singh" w:date="2023-06-11T14:09:00Z"/>
                <w:rFonts w:ascii="Consolas" w:hAnsi="Consolas"/>
                <w:color w:val="D4D4D4"/>
              </w:rPr>
            </w:pPr>
            <w:ins w:id="87" w:author="Keshav Singh" w:date="2023-06-11T14:09:00Z">
              <w:r>
                <w:rPr>
                  <w:rStyle w:val="HTMLCode"/>
                  <w:rFonts w:ascii="Consolas" w:hAnsi="Consolas"/>
                  <w:color w:val="9CDCFE"/>
                </w:rPr>
                <w:t>}</w:t>
              </w:r>
            </w:ins>
          </w:p>
          <w:p w14:paraId="07A697F6" w14:textId="77777777" w:rsidR="00146813" w:rsidRDefault="00146813" w:rsidP="00CB17FB">
            <w:pPr>
              <w:rPr>
                <w:ins w:id="88" w:author="Keshav Singh" w:date="2023-06-11T14:07:00Z"/>
              </w:rPr>
            </w:pPr>
          </w:p>
        </w:tc>
      </w:tr>
      <w:tr w:rsidR="00AE204E" w14:paraId="6BD8D12D" w14:textId="77777777" w:rsidTr="00146813">
        <w:trPr>
          <w:ins w:id="89" w:author="Keshav Singh" w:date="2023-06-11T14:07:00Z"/>
        </w:trPr>
        <w:tc>
          <w:tcPr>
            <w:tcW w:w="0" w:type="auto"/>
          </w:tcPr>
          <w:p w14:paraId="716FEA8E" w14:textId="77777777" w:rsidR="00146813" w:rsidRDefault="00500C01" w:rsidP="00282E2B">
            <w:pPr>
              <w:pStyle w:val="ListParagraph"/>
              <w:numPr>
                <w:ilvl w:val="0"/>
                <w:numId w:val="7"/>
              </w:numPr>
              <w:rPr>
                <w:ins w:id="90" w:author="Keshav Singh" w:date="2023-06-11T14:10:00Z"/>
              </w:rPr>
            </w:pPr>
            <w:ins w:id="91" w:author="Keshav Singh" w:date="2023-06-11T14:10:00Z">
              <w:r>
                <w:lastRenderedPageBreak/>
                <w:t>Open/Closed Principle (OCP)</w:t>
              </w:r>
            </w:ins>
          </w:p>
          <w:p w14:paraId="3A56000D" w14:textId="77777777" w:rsidR="00F13660" w:rsidRPr="00F13660" w:rsidRDefault="008A7869" w:rsidP="00500C01">
            <w:pPr>
              <w:pStyle w:val="ListParagraph"/>
              <w:numPr>
                <w:ilvl w:val="0"/>
                <w:numId w:val="8"/>
              </w:numPr>
              <w:rPr>
                <w:ins w:id="92" w:author="Keshav Singh" w:date="2023-06-11T14:31:00Z"/>
                <w:b/>
                <w:bCs/>
                <w:rPrChange w:id="93" w:author="Keshav Singh" w:date="2023-06-11T14:31:00Z">
                  <w:rPr>
                    <w:ins w:id="94" w:author="Keshav Singh" w:date="2023-06-11T14:31:00Z"/>
                  </w:rPr>
                </w:rPrChange>
              </w:rPr>
            </w:pPr>
            <w:ins w:id="95" w:author="Keshav Singh" w:date="2023-06-11T14:12:00Z">
              <w:r w:rsidRPr="00F13660">
                <w:rPr>
                  <w:b/>
                  <w:bCs/>
                  <w:rPrChange w:id="96" w:author="Keshav Singh" w:date="2023-06-11T14:31:00Z">
                    <w:rPr/>
                  </w:rPrChange>
                </w:rPr>
                <w:t>Software entities (classes, modules, functions, etc.) should be open for extension but closed for modification.</w:t>
              </w:r>
            </w:ins>
          </w:p>
          <w:p w14:paraId="014BBE55" w14:textId="5C2DCC92" w:rsidR="00500C01" w:rsidRDefault="008A7869">
            <w:pPr>
              <w:pStyle w:val="ListParagraph"/>
              <w:numPr>
                <w:ilvl w:val="0"/>
                <w:numId w:val="8"/>
              </w:numPr>
              <w:rPr>
                <w:ins w:id="97" w:author="Keshav Singh" w:date="2023-06-11T14:07:00Z"/>
              </w:rPr>
              <w:pPrChange w:id="98" w:author="Keshav Singh" w:date="2023-06-11T14:10:00Z">
                <w:pPr/>
              </w:pPrChange>
            </w:pPr>
            <w:ins w:id="99" w:author="Keshav Singh" w:date="2023-06-11T14:12:00Z">
              <w:r>
                <w:t>This means that the behavior of a class can be extended without modifying its source code.</w:t>
              </w:r>
            </w:ins>
          </w:p>
        </w:tc>
        <w:tc>
          <w:tcPr>
            <w:tcW w:w="0" w:type="auto"/>
          </w:tcPr>
          <w:p w14:paraId="38B7F358" w14:textId="77777777" w:rsidR="000A7037" w:rsidRDefault="000A7037" w:rsidP="000A7037">
            <w:pPr>
              <w:pStyle w:val="HTMLPreformatted"/>
              <w:shd w:val="clear" w:color="auto" w:fill="1E1E1E"/>
              <w:spacing w:before="120" w:after="120"/>
              <w:rPr>
                <w:ins w:id="100" w:author="Keshav Singh" w:date="2023-06-11T14:12:00Z"/>
                <w:rStyle w:val="HTMLCode"/>
                <w:rFonts w:ascii="Consolas" w:hAnsi="Consolas"/>
                <w:color w:val="9CDCFE"/>
              </w:rPr>
            </w:pPr>
            <w:ins w:id="101" w:author="Keshav Singh" w:date="2023-06-11T14:12:00Z">
              <w:r>
                <w:rPr>
                  <w:rStyle w:val="hljs-comment"/>
                  <w:rFonts w:ascii="Consolas" w:hAnsi="Consolas"/>
                  <w:color w:val="9CDCFE"/>
                </w:rPr>
                <w:t>// Bad example: Modifying the existing class to add new functionality</w:t>
              </w:r>
            </w:ins>
          </w:p>
          <w:p w14:paraId="03FF5801" w14:textId="77777777" w:rsidR="000A7037" w:rsidRDefault="000A7037" w:rsidP="000A7037">
            <w:pPr>
              <w:pStyle w:val="HTMLPreformatted"/>
              <w:shd w:val="clear" w:color="auto" w:fill="1E1E1E"/>
              <w:spacing w:before="120" w:after="120"/>
              <w:rPr>
                <w:ins w:id="102" w:author="Keshav Singh" w:date="2023-06-11T14:12:00Z"/>
                <w:rStyle w:val="hljs-class"/>
                <w:rFonts w:ascii="Consolas" w:eastAsiaTheme="minorEastAsia" w:hAnsi="Consolas"/>
                <w:color w:val="9CDCFE"/>
              </w:rPr>
            </w:pPr>
            <w:ins w:id="103" w:author="Keshav Singh" w:date="2023-06-11T14:12:00Z">
              <w:r>
                <w:rPr>
                  <w:rStyle w:val="HTMLCode"/>
                  <w:rFonts w:ascii="Consolas" w:hAnsi="Consolas"/>
                  <w:color w:val="9CDCFE"/>
                </w:rPr>
                <w:t xml:space="preserve">public </w:t>
              </w:r>
              <w:r>
                <w:rPr>
                  <w:rStyle w:val="hljs-class"/>
                  <w:rFonts w:ascii="Consolas" w:eastAsiaTheme="minorEastAsia" w:hAnsi="Consolas"/>
                  <w:color w:val="9CDCFE"/>
                </w:rPr>
                <w:t>class Rectangle</w:t>
              </w:r>
            </w:ins>
          </w:p>
          <w:p w14:paraId="75DFDA74" w14:textId="77777777" w:rsidR="000A7037" w:rsidRDefault="000A7037" w:rsidP="000A7037">
            <w:pPr>
              <w:pStyle w:val="HTMLPreformatted"/>
              <w:shd w:val="clear" w:color="auto" w:fill="1E1E1E"/>
              <w:spacing w:before="120" w:after="120"/>
              <w:rPr>
                <w:ins w:id="104" w:author="Keshav Singh" w:date="2023-06-11T14:12:00Z"/>
                <w:rStyle w:val="HTMLCode"/>
                <w:rFonts w:ascii="Consolas" w:hAnsi="Consolas"/>
                <w:color w:val="9CDCFE"/>
              </w:rPr>
            </w:pPr>
            <w:ins w:id="105" w:author="Keshav Singh" w:date="2023-06-11T14:12:00Z">
              <w:r>
                <w:rPr>
                  <w:rStyle w:val="HTMLCode"/>
                  <w:rFonts w:ascii="Consolas" w:hAnsi="Consolas"/>
                  <w:color w:val="9CDCFE"/>
                </w:rPr>
                <w:t>{</w:t>
              </w:r>
            </w:ins>
          </w:p>
          <w:p w14:paraId="27CC87E8" w14:textId="77777777" w:rsidR="000A7037" w:rsidRDefault="000A7037" w:rsidP="000A7037">
            <w:pPr>
              <w:pStyle w:val="HTMLPreformatted"/>
              <w:shd w:val="clear" w:color="auto" w:fill="1E1E1E"/>
              <w:spacing w:before="120" w:after="120"/>
              <w:rPr>
                <w:ins w:id="106" w:author="Keshav Singh" w:date="2023-06-11T14:12:00Z"/>
                <w:rStyle w:val="HTMLCode"/>
                <w:rFonts w:ascii="Consolas" w:hAnsi="Consolas"/>
                <w:color w:val="9CDCFE"/>
              </w:rPr>
            </w:pPr>
            <w:ins w:id="107" w:author="Keshav Singh" w:date="2023-06-11T14:12:00Z">
              <w:r>
                <w:rPr>
                  <w:rStyle w:val="HTMLCode"/>
                  <w:rFonts w:ascii="Consolas" w:hAnsi="Consolas"/>
                  <w:color w:val="9CDCFE"/>
                </w:rPr>
                <w:t xml:space="preserve">    public double Width { get; set; }</w:t>
              </w:r>
            </w:ins>
          </w:p>
          <w:p w14:paraId="6C869B2E" w14:textId="77777777" w:rsidR="000A7037" w:rsidRDefault="000A7037" w:rsidP="000A7037">
            <w:pPr>
              <w:pStyle w:val="HTMLPreformatted"/>
              <w:shd w:val="clear" w:color="auto" w:fill="1E1E1E"/>
              <w:spacing w:before="120" w:after="120"/>
              <w:rPr>
                <w:ins w:id="108" w:author="Keshav Singh" w:date="2023-06-11T14:12:00Z"/>
                <w:rStyle w:val="HTMLCode"/>
                <w:rFonts w:ascii="Consolas" w:hAnsi="Consolas"/>
                <w:color w:val="9CDCFE"/>
              </w:rPr>
            </w:pPr>
            <w:ins w:id="109" w:author="Keshav Singh" w:date="2023-06-11T14:12:00Z">
              <w:r>
                <w:rPr>
                  <w:rStyle w:val="HTMLCode"/>
                  <w:rFonts w:ascii="Consolas" w:hAnsi="Consolas"/>
                  <w:color w:val="9CDCFE"/>
                </w:rPr>
                <w:t xml:space="preserve">    public double Height { get; set; }</w:t>
              </w:r>
            </w:ins>
          </w:p>
          <w:p w14:paraId="02FC33FE" w14:textId="77777777" w:rsidR="000A7037" w:rsidRDefault="000A7037" w:rsidP="000A7037">
            <w:pPr>
              <w:pStyle w:val="HTMLPreformatted"/>
              <w:shd w:val="clear" w:color="auto" w:fill="1E1E1E"/>
              <w:spacing w:before="120" w:after="120"/>
              <w:rPr>
                <w:ins w:id="110" w:author="Keshav Singh" w:date="2023-06-11T14:12:00Z"/>
                <w:rStyle w:val="HTMLCode"/>
                <w:rFonts w:ascii="Consolas" w:hAnsi="Consolas"/>
                <w:color w:val="9CDCFE"/>
              </w:rPr>
            </w:pPr>
            <w:ins w:id="111" w:author="Keshav Singh" w:date="2023-06-11T14:12:00Z">
              <w:r>
                <w:rPr>
                  <w:rStyle w:val="HTMLCode"/>
                  <w:rFonts w:ascii="Consolas" w:hAnsi="Consolas"/>
                  <w:color w:val="9CDCFE"/>
                </w:rPr>
                <w:t>}</w:t>
              </w:r>
            </w:ins>
          </w:p>
          <w:p w14:paraId="2063498D" w14:textId="77777777" w:rsidR="000A7037" w:rsidRDefault="000A7037" w:rsidP="000A7037">
            <w:pPr>
              <w:pStyle w:val="HTMLPreformatted"/>
              <w:shd w:val="clear" w:color="auto" w:fill="1E1E1E"/>
              <w:spacing w:before="120" w:after="120"/>
              <w:rPr>
                <w:ins w:id="112" w:author="Keshav Singh" w:date="2023-06-11T14:12:00Z"/>
                <w:rStyle w:val="HTMLCode"/>
                <w:rFonts w:ascii="Consolas" w:hAnsi="Consolas"/>
                <w:color w:val="9CDCFE"/>
              </w:rPr>
            </w:pPr>
          </w:p>
          <w:p w14:paraId="1C097B7F" w14:textId="77777777" w:rsidR="000A7037" w:rsidRDefault="000A7037" w:rsidP="000A7037">
            <w:pPr>
              <w:pStyle w:val="HTMLPreformatted"/>
              <w:shd w:val="clear" w:color="auto" w:fill="1E1E1E"/>
              <w:spacing w:before="120" w:after="120"/>
              <w:rPr>
                <w:ins w:id="113" w:author="Keshav Singh" w:date="2023-06-11T14:12:00Z"/>
                <w:rStyle w:val="hljs-class"/>
                <w:rFonts w:ascii="Consolas" w:eastAsiaTheme="minorEastAsia" w:hAnsi="Consolas"/>
                <w:color w:val="9CDCFE"/>
              </w:rPr>
            </w:pPr>
            <w:ins w:id="114" w:author="Keshav Singh" w:date="2023-06-11T14:12:00Z">
              <w:r>
                <w:rPr>
                  <w:rStyle w:val="HTMLCode"/>
                  <w:rFonts w:ascii="Consolas" w:hAnsi="Consolas"/>
                  <w:color w:val="9CDCFE"/>
                </w:rPr>
                <w:t xml:space="preserve">public </w:t>
              </w:r>
              <w:r>
                <w:rPr>
                  <w:rStyle w:val="hljs-class"/>
                  <w:rFonts w:ascii="Consolas" w:eastAsiaTheme="minorEastAsia" w:hAnsi="Consolas"/>
                  <w:color w:val="9CDCFE"/>
                </w:rPr>
                <w:t>class AreaCalculator</w:t>
              </w:r>
            </w:ins>
          </w:p>
          <w:p w14:paraId="32D37661" w14:textId="77777777" w:rsidR="000A7037" w:rsidRDefault="000A7037" w:rsidP="000A7037">
            <w:pPr>
              <w:pStyle w:val="HTMLPreformatted"/>
              <w:shd w:val="clear" w:color="auto" w:fill="1E1E1E"/>
              <w:spacing w:before="120" w:after="120"/>
              <w:rPr>
                <w:ins w:id="115" w:author="Keshav Singh" w:date="2023-06-11T14:12:00Z"/>
                <w:rStyle w:val="HTMLCode"/>
                <w:rFonts w:ascii="Consolas" w:hAnsi="Consolas"/>
                <w:color w:val="9CDCFE"/>
              </w:rPr>
            </w:pPr>
            <w:ins w:id="116" w:author="Keshav Singh" w:date="2023-06-11T14:12:00Z">
              <w:r>
                <w:rPr>
                  <w:rStyle w:val="HTMLCode"/>
                  <w:rFonts w:ascii="Consolas" w:hAnsi="Consolas"/>
                  <w:color w:val="9CDCFE"/>
                </w:rPr>
                <w:t>{</w:t>
              </w:r>
            </w:ins>
          </w:p>
          <w:p w14:paraId="75712666" w14:textId="77777777" w:rsidR="000A7037" w:rsidRDefault="000A7037" w:rsidP="000A7037">
            <w:pPr>
              <w:pStyle w:val="HTMLPreformatted"/>
              <w:shd w:val="clear" w:color="auto" w:fill="1E1E1E"/>
              <w:spacing w:before="120" w:after="120"/>
              <w:rPr>
                <w:ins w:id="117" w:author="Keshav Singh" w:date="2023-06-11T14:12:00Z"/>
                <w:rStyle w:val="HTMLCode"/>
                <w:rFonts w:ascii="Consolas" w:hAnsi="Consolas"/>
                <w:color w:val="9CDCFE"/>
              </w:rPr>
            </w:pPr>
            <w:ins w:id="118" w:author="Keshav Singh" w:date="2023-06-11T14:12:00Z">
              <w:r>
                <w:rPr>
                  <w:rStyle w:val="HTMLCode"/>
                  <w:rFonts w:ascii="Consolas" w:hAnsi="Consolas"/>
                  <w:color w:val="9CDCFE"/>
                </w:rPr>
                <w:t xml:space="preserve">    public double </w:t>
              </w:r>
              <w:r>
                <w:rPr>
                  <w:rStyle w:val="hljs-function"/>
                  <w:rFonts w:ascii="Consolas" w:eastAsiaTheme="majorEastAsia" w:hAnsi="Consolas"/>
                  <w:color w:val="9CDCFE"/>
                </w:rPr>
                <w:t>CalculateArea(Rectangle[] rectangles)</w:t>
              </w:r>
            </w:ins>
          </w:p>
          <w:p w14:paraId="10DB1BFB" w14:textId="77777777" w:rsidR="000A7037" w:rsidRDefault="000A7037" w:rsidP="000A7037">
            <w:pPr>
              <w:pStyle w:val="HTMLPreformatted"/>
              <w:shd w:val="clear" w:color="auto" w:fill="1E1E1E"/>
              <w:spacing w:before="120" w:after="120"/>
              <w:rPr>
                <w:ins w:id="119" w:author="Keshav Singh" w:date="2023-06-11T14:12:00Z"/>
                <w:rStyle w:val="HTMLCode"/>
                <w:rFonts w:ascii="Consolas" w:hAnsi="Consolas"/>
                <w:color w:val="9CDCFE"/>
              </w:rPr>
            </w:pPr>
            <w:ins w:id="120" w:author="Keshav Singh" w:date="2023-06-11T14:12:00Z">
              <w:r>
                <w:rPr>
                  <w:rStyle w:val="HTMLCode"/>
                  <w:rFonts w:ascii="Consolas" w:hAnsi="Consolas"/>
                  <w:color w:val="9CDCFE"/>
                </w:rPr>
                <w:t xml:space="preserve">    {</w:t>
              </w:r>
            </w:ins>
          </w:p>
          <w:p w14:paraId="40CD28A7" w14:textId="77777777" w:rsidR="000A7037" w:rsidRDefault="000A7037" w:rsidP="000A7037">
            <w:pPr>
              <w:pStyle w:val="HTMLPreformatted"/>
              <w:shd w:val="clear" w:color="auto" w:fill="1E1E1E"/>
              <w:spacing w:before="120" w:after="120"/>
              <w:rPr>
                <w:ins w:id="121" w:author="Keshav Singh" w:date="2023-06-11T14:12:00Z"/>
                <w:rStyle w:val="HTMLCode"/>
                <w:rFonts w:ascii="Consolas" w:hAnsi="Consolas"/>
                <w:color w:val="9CDCFE"/>
              </w:rPr>
            </w:pPr>
            <w:ins w:id="122" w:author="Keshav Singh" w:date="2023-06-11T14:12:00Z">
              <w:r>
                <w:rPr>
                  <w:rStyle w:val="HTMLCode"/>
                  <w:rFonts w:ascii="Consolas" w:hAnsi="Consolas"/>
                  <w:color w:val="9CDCFE"/>
                </w:rPr>
                <w:t xml:space="preserve">        double area = </w:t>
              </w:r>
              <w:r>
                <w:rPr>
                  <w:rStyle w:val="hljs-number"/>
                  <w:rFonts w:ascii="Consolas" w:hAnsi="Consolas"/>
                  <w:color w:val="9CDCFE"/>
                </w:rPr>
                <w:t>0</w:t>
              </w:r>
              <w:r>
                <w:rPr>
                  <w:rStyle w:val="HTMLCode"/>
                  <w:rFonts w:ascii="Consolas" w:hAnsi="Consolas"/>
                  <w:color w:val="9CDCFE"/>
                </w:rPr>
                <w:t>;</w:t>
              </w:r>
            </w:ins>
          </w:p>
          <w:p w14:paraId="199D588D" w14:textId="77777777" w:rsidR="000A7037" w:rsidRDefault="000A7037" w:rsidP="000A7037">
            <w:pPr>
              <w:pStyle w:val="HTMLPreformatted"/>
              <w:shd w:val="clear" w:color="auto" w:fill="1E1E1E"/>
              <w:spacing w:before="120" w:after="120"/>
              <w:rPr>
                <w:ins w:id="123" w:author="Keshav Singh" w:date="2023-06-11T14:12:00Z"/>
                <w:rStyle w:val="HTMLCode"/>
                <w:rFonts w:ascii="Consolas" w:hAnsi="Consolas"/>
                <w:color w:val="9CDCFE"/>
              </w:rPr>
            </w:pPr>
            <w:ins w:id="124" w:author="Keshav Singh" w:date="2023-06-11T14:12:00Z">
              <w:r>
                <w:rPr>
                  <w:rStyle w:val="HTMLCode"/>
                  <w:rFonts w:ascii="Consolas" w:hAnsi="Consolas"/>
                  <w:color w:val="9CDCFE"/>
                </w:rPr>
                <w:t xml:space="preserve">        foreach (</w:t>
              </w:r>
              <w:r>
                <w:rPr>
                  <w:rStyle w:val="hljs-keyword"/>
                  <w:rFonts w:ascii="Consolas" w:hAnsi="Consolas"/>
                  <w:color w:val="9CDCFE"/>
                </w:rPr>
                <w:t>var</w:t>
              </w:r>
              <w:r>
                <w:rPr>
                  <w:rStyle w:val="HTMLCode"/>
                  <w:rFonts w:ascii="Consolas" w:hAnsi="Consolas"/>
                  <w:color w:val="9CDCFE"/>
                </w:rPr>
                <w:t xml:space="preserve"> rectangle </w:t>
              </w:r>
              <w:r>
                <w:rPr>
                  <w:rStyle w:val="hljs-keyword"/>
                  <w:rFonts w:ascii="Consolas" w:hAnsi="Consolas"/>
                  <w:color w:val="9CDCFE"/>
                </w:rPr>
                <w:t>in</w:t>
              </w:r>
              <w:r>
                <w:rPr>
                  <w:rStyle w:val="HTMLCode"/>
                  <w:rFonts w:ascii="Consolas" w:hAnsi="Consolas"/>
                  <w:color w:val="9CDCFE"/>
                </w:rPr>
                <w:t xml:space="preserve"> rectangles)</w:t>
              </w:r>
            </w:ins>
          </w:p>
          <w:p w14:paraId="445AD072" w14:textId="77777777" w:rsidR="000A7037" w:rsidRDefault="000A7037" w:rsidP="000A7037">
            <w:pPr>
              <w:pStyle w:val="HTMLPreformatted"/>
              <w:shd w:val="clear" w:color="auto" w:fill="1E1E1E"/>
              <w:spacing w:before="120" w:after="120"/>
              <w:rPr>
                <w:ins w:id="125" w:author="Keshav Singh" w:date="2023-06-11T14:12:00Z"/>
                <w:rStyle w:val="HTMLCode"/>
                <w:rFonts w:ascii="Consolas" w:hAnsi="Consolas"/>
                <w:color w:val="9CDCFE"/>
              </w:rPr>
            </w:pPr>
            <w:ins w:id="126" w:author="Keshav Singh" w:date="2023-06-11T14:12:00Z">
              <w:r>
                <w:rPr>
                  <w:rStyle w:val="HTMLCode"/>
                  <w:rFonts w:ascii="Consolas" w:hAnsi="Consolas"/>
                  <w:color w:val="9CDCFE"/>
                </w:rPr>
                <w:t xml:space="preserve">        {</w:t>
              </w:r>
            </w:ins>
          </w:p>
          <w:p w14:paraId="6AFB7A3B" w14:textId="77777777" w:rsidR="000A7037" w:rsidRDefault="000A7037" w:rsidP="000A7037">
            <w:pPr>
              <w:pStyle w:val="HTMLPreformatted"/>
              <w:shd w:val="clear" w:color="auto" w:fill="1E1E1E"/>
              <w:spacing w:before="120" w:after="120"/>
              <w:rPr>
                <w:ins w:id="127" w:author="Keshav Singh" w:date="2023-06-11T14:12:00Z"/>
                <w:rStyle w:val="HTMLCode"/>
                <w:rFonts w:ascii="Consolas" w:hAnsi="Consolas"/>
                <w:color w:val="9CDCFE"/>
              </w:rPr>
            </w:pPr>
            <w:ins w:id="128" w:author="Keshav Singh" w:date="2023-06-11T14:12:00Z">
              <w:r>
                <w:rPr>
                  <w:rStyle w:val="HTMLCode"/>
                  <w:rFonts w:ascii="Consolas" w:hAnsi="Consolas"/>
                  <w:color w:val="9CDCFE"/>
                </w:rPr>
                <w:t xml:space="preserve">            area += rectangle.Width * rectangle.Height;</w:t>
              </w:r>
            </w:ins>
          </w:p>
          <w:p w14:paraId="4C8D1AF3" w14:textId="77777777" w:rsidR="000A7037" w:rsidRDefault="000A7037" w:rsidP="000A7037">
            <w:pPr>
              <w:pStyle w:val="HTMLPreformatted"/>
              <w:shd w:val="clear" w:color="auto" w:fill="1E1E1E"/>
              <w:spacing w:before="120" w:after="120"/>
              <w:rPr>
                <w:ins w:id="129" w:author="Keshav Singh" w:date="2023-06-11T14:12:00Z"/>
                <w:rStyle w:val="HTMLCode"/>
                <w:rFonts w:ascii="Consolas" w:hAnsi="Consolas"/>
                <w:color w:val="9CDCFE"/>
              </w:rPr>
            </w:pPr>
            <w:ins w:id="130" w:author="Keshav Singh" w:date="2023-06-11T14:12:00Z">
              <w:r>
                <w:rPr>
                  <w:rStyle w:val="HTMLCode"/>
                  <w:rFonts w:ascii="Consolas" w:hAnsi="Consolas"/>
                  <w:color w:val="9CDCFE"/>
                </w:rPr>
                <w:t xml:space="preserve">        }</w:t>
              </w:r>
            </w:ins>
          </w:p>
          <w:p w14:paraId="5C4FBD4F" w14:textId="77777777" w:rsidR="000A7037" w:rsidRDefault="000A7037" w:rsidP="000A7037">
            <w:pPr>
              <w:pStyle w:val="HTMLPreformatted"/>
              <w:shd w:val="clear" w:color="auto" w:fill="1E1E1E"/>
              <w:spacing w:before="120" w:after="120"/>
              <w:rPr>
                <w:ins w:id="131" w:author="Keshav Singh" w:date="2023-06-11T14:12:00Z"/>
                <w:rStyle w:val="HTMLCode"/>
                <w:rFonts w:ascii="Consolas" w:hAnsi="Consolas"/>
                <w:color w:val="9CDCFE"/>
              </w:rPr>
            </w:pPr>
            <w:ins w:id="132" w:author="Keshav Singh" w:date="2023-06-11T14:12:00Z">
              <w:r>
                <w:rPr>
                  <w:rStyle w:val="HTMLCode"/>
                  <w:rFonts w:ascii="Consolas" w:hAnsi="Consolas"/>
                  <w:color w:val="9CDCFE"/>
                </w:rPr>
                <w:t xml:space="preserve">        </w:t>
              </w:r>
              <w:r>
                <w:rPr>
                  <w:rStyle w:val="hljs-keyword"/>
                  <w:rFonts w:ascii="Consolas" w:hAnsi="Consolas"/>
                  <w:color w:val="9CDCFE"/>
                </w:rPr>
                <w:t>return</w:t>
              </w:r>
              <w:r>
                <w:rPr>
                  <w:rStyle w:val="HTMLCode"/>
                  <w:rFonts w:ascii="Consolas" w:hAnsi="Consolas"/>
                  <w:color w:val="9CDCFE"/>
                </w:rPr>
                <w:t xml:space="preserve"> area;</w:t>
              </w:r>
            </w:ins>
          </w:p>
          <w:p w14:paraId="7A1E6227" w14:textId="77777777" w:rsidR="000A7037" w:rsidRDefault="000A7037" w:rsidP="000A7037">
            <w:pPr>
              <w:pStyle w:val="HTMLPreformatted"/>
              <w:shd w:val="clear" w:color="auto" w:fill="1E1E1E"/>
              <w:spacing w:before="120" w:after="120"/>
              <w:rPr>
                <w:ins w:id="133" w:author="Keshav Singh" w:date="2023-06-11T14:12:00Z"/>
                <w:rStyle w:val="HTMLCode"/>
                <w:rFonts w:ascii="Consolas" w:hAnsi="Consolas"/>
                <w:color w:val="9CDCFE"/>
              </w:rPr>
            </w:pPr>
            <w:ins w:id="134" w:author="Keshav Singh" w:date="2023-06-11T14:12:00Z">
              <w:r>
                <w:rPr>
                  <w:rStyle w:val="HTMLCode"/>
                  <w:rFonts w:ascii="Consolas" w:hAnsi="Consolas"/>
                  <w:color w:val="9CDCFE"/>
                </w:rPr>
                <w:t xml:space="preserve">    }</w:t>
              </w:r>
            </w:ins>
          </w:p>
          <w:p w14:paraId="7AA865EE" w14:textId="77777777" w:rsidR="000A7037" w:rsidRDefault="000A7037" w:rsidP="000A7037">
            <w:pPr>
              <w:pStyle w:val="HTMLPreformatted"/>
              <w:shd w:val="clear" w:color="auto" w:fill="1E1E1E"/>
              <w:spacing w:before="120" w:after="120"/>
              <w:rPr>
                <w:ins w:id="135" w:author="Keshav Singh" w:date="2023-06-11T14:12:00Z"/>
                <w:rStyle w:val="HTMLCode"/>
                <w:rFonts w:ascii="Consolas" w:hAnsi="Consolas"/>
                <w:color w:val="9CDCFE"/>
              </w:rPr>
            </w:pPr>
            <w:ins w:id="136" w:author="Keshav Singh" w:date="2023-06-11T14:12:00Z">
              <w:r>
                <w:rPr>
                  <w:rStyle w:val="HTMLCode"/>
                  <w:rFonts w:ascii="Consolas" w:hAnsi="Consolas"/>
                  <w:color w:val="9CDCFE"/>
                </w:rPr>
                <w:t>}</w:t>
              </w:r>
            </w:ins>
          </w:p>
          <w:p w14:paraId="295B4DBA" w14:textId="77777777" w:rsidR="000A7037" w:rsidRDefault="000A7037" w:rsidP="000A7037">
            <w:pPr>
              <w:pStyle w:val="HTMLPreformatted"/>
              <w:shd w:val="clear" w:color="auto" w:fill="1E1E1E"/>
              <w:spacing w:before="120" w:after="120"/>
              <w:rPr>
                <w:ins w:id="137" w:author="Keshav Singh" w:date="2023-06-11T14:12:00Z"/>
                <w:rStyle w:val="HTMLCode"/>
                <w:rFonts w:ascii="Consolas" w:hAnsi="Consolas"/>
                <w:color w:val="9CDCFE"/>
              </w:rPr>
            </w:pPr>
          </w:p>
          <w:p w14:paraId="2EC1B290" w14:textId="77777777" w:rsidR="000A7037" w:rsidRDefault="000A7037" w:rsidP="000A7037">
            <w:pPr>
              <w:pStyle w:val="HTMLPreformatted"/>
              <w:shd w:val="clear" w:color="auto" w:fill="1E1E1E"/>
              <w:spacing w:before="120" w:after="120"/>
              <w:rPr>
                <w:ins w:id="138" w:author="Keshav Singh" w:date="2023-06-11T14:12:00Z"/>
                <w:rStyle w:val="HTMLCode"/>
                <w:rFonts w:ascii="Consolas" w:hAnsi="Consolas"/>
                <w:color w:val="9CDCFE"/>
              </w:rPr>
            </w:pPr>
            <w:ins w:id="139" w:author="Keshav Singh" w:date="2023-06-11T14:12:00Z">
              <w:r>
                <w:rPr>
                  <w:rStyle w:val="hljs-comment"/>
                  <w:rFonts w:ascii="Consolas" w:hAnsi="Consolas"/>
                  <w:color w:val="9CDCFE"/>
                </w:rPr>
                <w:t>// Good example: Using inheritance to extend the functionality without modifying the existing class</w:t>
              </w:r>
            </w:ins>
          </w:p>
          <w:p w14:paraId="57EBF78E" w14:textId="77777777" w:rsidR="000A7037" w:rsidRDefault="000A7037" w:rsidP="000A7037">
            <w:pPr>
              <w:pStyle w:val="HTMLPreformatted"/>
              <w:shd w:val="clear" w:color="auto" w:fill="1E1E1E"/>
              <w:spacing w:before="120" w:after="120"/>
              <w:rPr>
                <w:ins w:id="140" w:author="Keshav Singh" w:date="2023-06-11T14:12:00Z"/>
                <w:rStyle w:val="hljs-class"/>
                <w:rFonts w:ascii="Consolas" w:eastAsiaTheme="minorEastAsia" w:hAnsi="Consolas"/>
                <w:color w:val="9CDCFE"/>
              </w:rPr>
            </w:pPr>
            <w:ins w:id="141" w:author="Keshav Singh" w:date="2023-06-11T14:12:00Z">
              <w:r>
                <w:rPr>
                  <w:rStyle w:val="HTMLCode"/>
                  <w:rFonts w:ascii="Consolas" w:hAnsi="Consolas"/>
                  <w:color w:val="9CDCFE"/>
                </w:rPr>
                <w:t xml:space="preserve">public abstract </w:t>
              </w:r>
              <w:r>
                <w:rPr>
                  <w:rStyle w:val="hljs-class"/>
                  <w:rFonts w:ascii="Consolas" w:eastAsiaTheme="minorEastAsia" w:hAnsi="Consolas"/>
                  <w:color w:val="9CDCFE"/>
                </w:rPr>
                <w:t>class Shape</w:t>
              </w:r>
            </w:ins>
          </w:p>
          <w:p w14:paraId="1284FA1A" w14:textId="77777777" w:rsidR="000A7037" w:rsidRDefault="000A7037" w:rsidP="000A7037">
            <w:pPr>
              <w:pStyle w:val="HTMLPreformatted"/>
              <w:shd w:val="clear" w:color="auto" w:fill="1E1E1E"/>
              <w:spacing w:before="120" w:after="120"/>
              <w:rPr>
                <w:ins w:id="142" w:author="Keshav Singh" w:date="2023-06-11T14:12:00Z"/>
                <w:rStyle w:val="HTMLCode"/>
                <w:rFonts w:ascii="Consolas" w:hAnsi="Consolas"/>
                <w:color w:val="9CDCFE"/>
              </w:rPr>
            </w:pPr>
            <w:ins w:id="143" w:author="Keshav Singh" w:date="2023-06-11T14:12:00Z">
              <w:r>
                <w:rPr>
                  <w:rStyle w:val="HTMLCode"/>
                  <w:rFonts w:ascii="Consolas" w:hAnsi="Consolas"/>
                  <w:color w:val="9CDCFE"/>
                </w:rPr>
                <w:t>{</w:t>
              </w:r>
            </w:ins>
          </w:p>
          <w:p w14:paraId="127B600F" w14:textId="77777777" w:rsidR="000A7037" w:rsidRDefault="000A7037" w:rsidP="000A7037">
            <w:pPr>
              <w:pStyle w:val="HTMLPreformatted"/>
              <w:shd w:val="clear" w:color="auto" w:fill="1E1E1E"/>
              <w:spacing w:before="120" w:after="120"/>
              <w:rPr>
                <w:ins w:id="144" w:author="Keshav Singh" w:date="2023-06-11T14:12:00Z"/>
                <w:rStyle w:val="HTMLCode"/>
                <w:rFonts w:ascii="Consolas" w:hAnsi="Consolas"/>
                <w:color w:val="9CDCFE"/>
              </w:rPr>
            </w:pPr>
            <w:ins w:id="145" w:author="Keshav Singh" w:date="2023-06-11T14:12:00Z">
              <w:r>
                <w:rPr>
                  <w:rStyle w:val="HTMLCode"/>
                  <w:rFonts w:ascii="Consolas" w:hAnsi="Consolas"/>
                  <w:color w:val="9CDCFE"/>
                </w:rPr>
                <w:t xml:space="preserve">    public abstract double CalculateArea();</w:t>
              </w:r>
            </w:ins>
          </w:p>
          <w:p w14:paraId="2220E429" w14:textId="77777777" w:rsidR="000A7037" w:rsidRDefault="000A7037" w:rsidP="000A7037">
            <w:pPr>
              <w:pStyle w:val="HTMLPreformatted"/>
              <w:shd w:val="clear" w:color="auto" w:fill="1E1E1E"/>
              <w:spacing w:before="120" w:after="120"/>
              <w:rPr>
                <w:ins w:id="146" w:author="Keshav Singh" w:date="2023-06-11T14:12:00Z"/>
                <w:rStyle w:val="HTMLCode"/>
                <w:rFonts w:ascii="Consolas" w:hAnsi="Consolas"/>
                <w:color w:val="9CDCFE"/>
              </w:rPr>
            </w:pPr>
            <w:ins w:id="147" w:author="Keshav Singh" w:date="2023-06-11T14:12:00Z">
              <w:r>
                <w:rPr>
                  <w:rStyle w:val="HTMLCode"/>
                  <w:rFonts w:ascii="Consolas" w:hAnsi="Consolas"/>
                  <w:color w:val="9CDCFE"/>
                </w:rPr>
                <w:t>}</w:t>
              </w:r>
            </w:ins>
          </w:p>
          <w:p w14:paraId="62DDC206" w14:textId="77777777" w:rsidR="000A7037" w:rsidRDefault="000A7037" w:rsidP="000A7037">
            <w:pPr>
              <w:pStyle w:val="HTMLPreformatted"/>
              <w:shd w:val="clear" w:color="auto" w:fill="1E1E1E"/>
              <w:spacing w:before="120" w:after="120"/>
              <w:rPr>
                <w:ins w:id="148" w:author="Keshav Singh" w:date="2023-06-11T14:12:00Z"/>
                <w:rStyle w:val="HTMLCode"/>
                <w:rFonts w:ascii="Consolas" w:hAnsi="Consolas"/>
                <w:color w:val="9CDCFE"/>
              </w:rPr>
            </w:pPr>
          </w:p>
          <w:p w14:paraId="706944CE" w14:textId="77777777" w:rsidR="000A7037" w:rsidRDefault="000A7037" w:rsidP="000A7037">
            <w:pPr>
              <w:pStyle w:val="HTMLPreformatted"/>
              <w:shd w:val="clear" w:color="auto" w:fill="1E1E1E"/>
              <w:spacing w:before="120" w:after="120"/>
              <w:rPr>
                <w:ins w:id="149" w:author="Keshav Singh" w:date="2023-06-11T14:12:00Z"/>
                <w:rStyle w:val="hljs-class"/>
                <w:rFonts w:ascii="Consolas" w:eastAsiaTheme="minorEastAsia" w:hAnsi="Consolas"/>
                <w:color w:val="9CDCFE"/>
              </w:rPr>
            </w:pPr>
            <w:ins w:id="150" w:author="Keshav Singh" w:date="2023-06-11T14:12:00Z">
              <w:r>
                <w:rPr>
                  <w:rStyle w:val="HTMLCode"/>
                  <w:rFonts w:ascii="Consolas" w:hAnsi="Consolas"/>
                  <w:color w:val="9CDCFE"/>
                </w:rPr>
                <w:t xml:space="preserve">public </w:t>
              </w:r>
              <w:r>
                <w:rPr>
                  <w:rStyle w:val="hljs-class"/>
                  <w:rFonts w:ascii="Consolas" w:eastAsiaTheme="minorEastAsia" w:hAnsi="Consolas"/>
                  <w:color w:val="9CDCFE"/>
                </w:rPr>
                <w:t>class Rectangle : Shape</w:t>
              </w:r>
            </w:ins>
          </w:p>
          <w:p w14:paraId="118190DE" w14:textId="77777777" w:rsidR="000A7037" w:rsidRDefault="000A7037" w:rsidP="000A7037">
            <w:pPr>
              <w:pStyle w:val="HTMLPreformatted"/>
              <w:shd w:val="clear" w:color="auto" w:fill="1E1E1E"/>
              <w:spacing w:before="120" w:after="120"/>
              <w:rPr>
                <w:ins w:id="151" w:author="Keshav Singh" w:date="2023-06-11T14:12:00Z"/>
                <w:rStyle w:val="HTMLCode"/>
                <w:rFonts w:ascii="Consolas" w:hAnsi="Consolas"/>
                <w:color w:val="9CDCFE"/>
              </w:rPr>
            </w:pPr>
            <w:ins w:id="152" w:author="Keshav Singh" w:date="2023-06-11T14:12:00Z">
              <w:r>
                <w:rPr>
                  <w:rStyle w:val="HTMLCode"/>
                  <w:rFonts w:ascii="Consolas" w:hAnsi="Consolas"/>
                  <w:color w:val="9CDCFE"/>
                </w:rPr>
                <w:lastRenderedPageBreak/>
                <w:t>{</w:t>
              </w:r>
            </w:ins>
          </w:p>
          <w:p w14:paraId="329F5C35" w14:textId="77777777" w:rsidR="000A7037" w:rsidRDefault="000A7037" w:rsidP="000A7037">
            <w:pPr>
              <w:pStyle w:val="HTMLPreformatted"/>
              <w:shd w:val="clear" w:color="auto" w:fill="1E1E1E"/>
              <w:spacing w:before="120" w:after="120"/>
              <w:rPr>
                <w:ins w:id="153" w:author="Keshav Singh" w:date="2023-06-11T14:12:00Z"/>
                <w:rStyle w:val="HTMLCode"/>
                <w:rFonts w:ascii="Consolas" w:hAnsi="Consolas"/>
                <w:color w:val="9CDCFE"/>
              </w:rPr>
            </w:pPr>
            <w:ins w:id="154" w:author="Keshav Singh" w:date="2023-06-11T14:12:00Z">
              <w:r>
                <w:rPr>
                  <w:rStyle w:val="HTMLCode"/>
                  <w:rFonts w:ascii="Consolas" w:hAnsi="Consolas"/>
                  <w:color w:val="9CDCFE"/>
                </w:rPr>
                <w:t xml:space="preserve">    public double Width { get; set; }</w:t>
              </w:r>
            </w:ins>
          </w:p>
          <w:p w14:paraId="26A122A4" w14:textId="77777777" w:rsidR="000A7037" w:rsidRDefault="000A7037" w:rsidP="000A7037">
            <w:pPr>
              <w:pStyle w:val="HTMLPreformatted"/>
              <w:shd w:val="clear" w:color="auto" w:fill="1E1E1E"/>
              <w:spacing w:before="120" w:after="120"/>
              <w:rPr>
                <w:ins w:id="155" w:author="Keshav Singh" w:date="2023-06-11T14:12:00Z"/>
                <w:rStyle w:val="HTMLCode"/>
                <w:rFonts w:ascii="Consolas" w:hAnsi="Consolas"/>
                <w:color w:val="9CDCFE"/>
              </w:rPr>
            </w:pPr>
            <w:ins w:id="156" w:author="Keshav Singh" w:date="2023-06-11T14:12:00Z">
              <w:r>
                <w:rPr>
                  <w:rStyle w:val="HTMLCode"/>
                  <w:rFonts w:ascii="Consolas" w:hAnsi="Consolas"/>
                  <w:color w:val="9CDCFE"/>
                </w:rPr>
                <w:t xml:space="preserve">    public double Height { get; set; }</w:t>
              </w:r>
            </w:ins>
          </w:p>
          <w:p w14:paraId="0EBAA8B3" w14:textId="77777777" w:rsidR="000A7037" w:rsidRDefault="000A7037" w:rsidP="000A7037">
            <w:pPr>
              <w:pStyle w:val="HTMLPreformatted"/>
              <w:shd w:val="clear" w:color="auto" w:fill="1E1E1E"/>
              <w:spacing w:before="120" w:after="120"/>
              <w:rPr>
                <w:ins w:id="157" w:author="Keshav Singh" w:date="2023-06-11T14:12:00Z"/>
                <w:rStyle w:val="HTMLCode"/>
                <w:rFonts w:ascii="Consolas" w:hAnsi="Consolas"/>
                <w:color w:val="9CDCFE"/>
              </w:rPr>
            </w:pPr>
          </w:p>
          <w:p w14:paraId="29E69A91" w14:textId="77777777" w:rsidR="000A7037" w:rsidRDefault="000A7037" w:rsidP="000A7037">
            <w:pPr>
              <w:pStyle w:val="HTMLPreformatted"/>
              <w:shd w:val="clear" w:color="auto" w:fill="1E1E1E"/>
              <w:spacing w:before="120" w:after="120"/>
              <w:rPr>
                <w:ins w:id="158" w:author="Keshav Singh" w:date="2023-06-11T14:12:00Z"/>
                <w:rStyle w:val="HTMLCode"/>
                <w:rFonts w:ascii="Consolas" w:hAnsi="Consolas"/>
                <w:color w:val="9CDCFE"/>
              </w:rPr>
            </w:pPr>
            <w:ins w:id="159" w:author="Keshav Singh" w:date="2023-06-11T14:12:00Z">
              <w:r>
                <w:rPr>
                  <w:rStyle w:val="HTMLCode"/>
                  <w:rFonts w:ascii="Consolas" w:hAnsi="Consolas"/>
                  <w:color w:val="9CDCFE"/>
                </w:rPr>
                <w:t xml:space="preserve">    public override double </w:t>
              </w:r>
              <w:r>
                <w:rPr>
                  <w:rStyle w:val="hljs-function"/>
                  <w:rFonts w:ascii="Consolas" w:eastAsiaTheme="majorEastAsia" w:hAnsi="Consolas"/>
                  <w:color w:val="9CDCFE"/>
                </w:rPr>
                <w:t>CalculateArea()</w:t>
              </w:r>
            </w:ins>
          </w:p>
          <w:p w14:paraId="0EC487B8" w14:textId="77777777" w:rsidR="000A7037" w:rsidRDefault="000A7037" w:rsidP="000A7037">
            <w:pPr>
              <w:pStyle w:val="HTMLPreformatted"/>
              <w:shd w:val="clear" w:color="auto" w:fill="1E1E1E"/>
              <w:spacing w:before="120" w:after="120"/>
              <w:rPr>
                <w:ins w:id="160" w:author="Keshav Singh" w:date="2023-06-11T14:12:00Z"/>
                <w:rStyle w:val="HTMLCode"/>
                <w:rFonts w:ascii="Consolas" w:hAnsi="Consolas"/>
                <w:color w:val="9CDCFE"/>
              </w:rPr>
            </w:pPr>
            <w:ins w:id="161" w:author="Keshav Singh" w:date="2023-06-11T14:12:00Z">
              <w:r>
                <w:rPr>
                  <w:rStyle w:val="HTMLCode"/>
                  <w:rFonts w:ascii="Consolas" w:hAnsi="Consolas"/>
                  <w:color w:val="9CDCFE"/>
                </w:rPr>
                <w:t xml:space="preserve">    {</w:t>
              </w:r>
            </w:ins>
          </w:p>
          <w:p w14:paraId="2497458F" w14:textId="77777777" w:rsidR="000A7037" w:rsidRDefault="000A7037" w:rsidP="000A7037">
            <w:pPr>
              <w:pStyle w:val="HTMLPreformatted"/>
              <w:shd w:val="clear" w:color="auto" w:fill="1E1E1E"/>
              <w:spacing w:before="120" w:after="120"/>
              <w:rPr>
                <w:ins w:id="162" w:author="Keshav Singh" w:date="2023-06-11T14:12:00Z"/>
                <w:rStyle w:val="HTMLCode"/>
                <w:rFonts w:ascii="Consolas" w:hAnsi="Consolas"/>
                <w:color w:val="9CDCFE"/>
              </w:rPr>
            </w:pPr>
            <w:ins w:id="163" w:author="Keshav Singh" w:date="2023-06-11T14:12:00Z">
              <w:r>
                <w:rPr>
                  <w:rStyle w:val="HTMLCode"/>
                  <w:rFonts w:ascii="Consolas" w:hAnsi="Consolas"/>
                  <w:color w:val="9CDCFE"/>
                </w:rPr>
                <w:t xml:space="preserve">        </w:t>
              </w:r>
              <w:r>
                <w:rPr>
                  <w:rStyle w:val="hljs-keyword"/>
                  <w:rFonts w:ascii="Consolas" w:hAnsi="Consolas"/>
                  <w:color w:val="9CDCFE"/>
                </w:rPr>
                <w:t>return</w:t>
              </w:r>
              <w:r>
                <w:rPr>
                  <w:rStyle w:val="HTMLCode"/>
                  <w:rFonts w:ascii="Consolas" w:hAnsi="Consolas"/>
                  <w:color w:val="9CDCFE"/>
                </w:rPr>
                <w:t xml:space="preserve"> Width * Height;</w:t>
              </w:r>
            </w:ins>
          </w:p>
          <w:p w14:paraId="5A543CC4" w14:textId="77777777" w:rsidR="000A7037" w:rsidRDefault="000A7037" w:rsidP="000A7037">
            <w:pPr>
              <w:pStyle w:val="HTMLPreformatted"/>
              <w:shd w:val="clear" w:color="auto" w:fill="1E1E1E"/>
              <w:spacing w:before="120" w:after="120"/>
              <w:rPr>
                <w:ins w:id="164" w:author="Keshav Singh" w:date="2023-06-11T14:12:00Z"/>
                <w:rStyle w:val="HTMLCode"/>
                <w:rFonts w:ascii="Consolas" w:hAnsi="Consolas"/>
                <w:color w:val="9CDCFE"/>
              </w:rPr>
            </w:pPr>
            <w:ins w:id="165" w:author="Keshav Singh" w:date="2023-06-11T14:12:00Z">
              <w:r>
                <w:rPr>
                  <w:rStyle w:val="HTMLCode"/>
                  <w:rFonts w:ascii="Consolas" w:hAnsi="Consolas"/>
                  <w:color w:val="9CDCFE"/>
                </w:rPr>
                <w:t xml:space="preserve">    }</w:t>
              </w:r>
            </w:ins>
          </w:p>
          <w:p w14:paraId="6CABFF6C" w14:textId="77777777" w:rsidR="000A7037" w:rsidRDefault="000A7037" w:rsidP="000A7037">
            <w:pPr>
              <w:pStyle w:val="HTMLPreformatted"/>
              <w:shd w:val="clear" w:color="auto" w:fill="1E1E1E"/>
              <w:spacing w:before="120" w:after="120"/>
              <w:rPr>
                <w:ins w:id="166" w:author="Keshav Singh" w:date="2023-06-11T14:12:00Z"/>
                <w:rFonts w:ascii="Consolas" w:hAnsi="Consolas"/>
                <w:color w:val="D4D4D4"/>
              </w:rPr>
            </w:pPr>
            <w:ins w:id="167" w:author="Keshav Singh" w:date="2023-06-11T14:12:00Z">
              <w:r>
                <w:rPr>
                  <w:rStyle w:val="HTMLCode"/>
                  <w:rFonts w:ascii="Consolas" w:hAnsi="Consolas"/>
                  <w:color w:val="9CDCFE"/>
                </w:rPr>
                <w:t>}</w:t>
              </w:r>
            </w:ins>
          </w:p>
          <w:p w14:paraId="51D17741" w14:textId="77777777" w:rsidR="00146813" w:rsidRDefault="00146813" w:rsidP="00CB17FB">
            <w:pPr>
              <w:rPr>
                <w:ins w:id="168" w:author="Keshav Singh" w:date="2023-06-11T14:07:00Z"/>
              </w:rPr>
            </w:pPr>
          </w:p>
        </w:tc>
      </w:tr>
      <w:tr w:rsidR="00AE204E" w14:paraId="6B79AD81" w14:textId="77777777" w:rsidTr="00146813">
        <w:trPr>
          <w:ins w:id="169" w:author="Keshav Singh" w:date="2023-06-11T14:07:00Z"/>
        </w:trPr>
        <w:tc>
          <w:tcPr>
            <w:tcW w:w="0" w:type="auto"/>
          </w:tcPr>
          <w:p w14:paraId="43751EA4" w14:textId="77777777" w:rsidR="00146813" w:rsidRDefault="00D501B5" w:rsidP="00D501B5">
            <w:pPr>
              <w:pStyle w:val="ListParagraph"/>
              <w:numPr>
                <w:ilvl w:val="0"/>
                <w:numId w:val="7"/>
              </w:numPr>
              <w:rPr>
                <w:ins w:id="170" w:author="Keshav Singh" w:date="2023-06-11T14:16:00Z"/>
              </w:rPr>
            </w:pPr>
            <w:ins w:id="171" w:author="Keshav Singh" w:date="2023-06-11T14:16:00Z">
              <w:r>
                <w:lastRenderedPageBreak/>
                <w:t>Liskov Substitution Principle (LSP)</w:t>
              </w:r>
            </w:ins>
          </w:p>
          <w:p w14:paraId="2417DC72" w14:textId="77777777" w:rsidR="00D501B5" w:rsidRDefault="00FB4A91" w:rsidP="00FB4A91">
            <w:pPr>
              <w:pStyle w:val="ListParagraph"/>
              <w:numPr>
                <w:ilvl w:val="0"/>
                <w:numId w:val="8"/>
              </w:numPr>
              <w:rPr>
                <w:ins w:id="172" w:author="Keshav Singh" w:date="2023-06-11T15:21:00Z"/>
                <w:rFonts w:eastAsia="Times New Roman" w:cstheme="minorHAnsi"/>
                <w:b/>
                <w:bCs/>
                <w:kern w:val="0"/>
                <w:sz w:val="24"/>
                <w:szCs w:val="24"/>
                <w:lang w:eastAsia="en-IN"/>
                <w14:ligatures w14:val="none"/>
              </w:rPr>
            </w:pPr>
            <w:ins w:id="173" w:author="Keshav Singh" w:date="2023-06-11T15:20:00Z">
              <w:r w:rsidRPr="00FB4A91">
                <w:rPr>
                  <w:rFonts w:eastAsia="Times New Roman" w:cstheme="minorHAnsi"/>
                  <w:b/>
                  <w:bCs/>
                  <w:kern w:val="0"/>
                  <w:sz w:val="24"/>
                  <w:szCs w:val="24"/>
                  <w:lang w:eastAsia="en-IN"/>
                  <w14:ligatures w14:val="none"/>
                  <w:rPrChange w:id="174" w:author="Keshav Singh" w:date="2023-06-11T15:20:00Z">
                    <w:rPr>
                      <w:lang w:eastAsia="en-IN"/>
                    </w:rPr>
                  </w:rPrChange>
                </w:rPr>
                <w:t xml:space="preserve">Subtypes must be substitutable for their base type. </w:t>
              </w:r>
            </w:ins>
          </w:p>
          <w:p w14:paraId="0D55757B" w14:textId="77777777" w:rsidR="006D460B" w:rsidRDefault="006D460B" w:rsidP="006D460B">
            <w:pPr>
              <w:rPr>
                <w:ins w:id="175" w:author="Keshav Singh" w:date="2023-06-11T15:21:00Z"/>
                <w:rFonts w:eastAsia="Times New Roman" w:cstheme="minorHAnsi"/>
                <w:b/>
                <w:bCs/>
                <w:kern w:val="0"/>
                <w:sz w:val="24"/>
                <w:szCs w:val="24"/>
                <w:lang w:eastAsia="en-IN"/>
                <w14:ligatures w14:val="none"/>
              </w:rPr>
            </w:pPr>
            <w:ins w:id="176" w:author="Keshav Singh" w:date="2023-06-11T15:21:00Z">
              <w:r>
                <w:rPr>
                  <w:rFonts w:eastAsia="Times New Roman" w:cstheme="minorHAnsi"/>
                  <w:b/>
                  <w:bCs/>
                  <w:kern w:val="0"/>
                  <w:sz w:val="24"/>
                  <w:szCs w:val="24"/>
                  <w:lang w:eastAsia="en-IN"/>
                  <w14:ligatures w14:val="none"/>
                </w:rPr>
                <w:t>Example:</w:t>
              </w:r>
            </w:ins>
          </w:p>
          <w:p w14:paraId="31A1F3DF" w14:textId="77777777" w:rsidR="006D460B" w:rsidRPr="006D460B" w:rsidRDefault="006D460B" w:rsidP="006D460B">
            <w:pPr>
              <w:pStyle w:val="ListParagraph"/>
              <w:numPr>
                <w:ilvl w:val="0"/>
                <w:numId w:val="8"/>
              </w:numPr>
              <w:rPr>
                <w:ins w:id="177" w:author="Keshav Singh" w:date="2023-06-11T15:21:00Z"/>
                <w:rFonts w:eastAsia="Times New Roman" w:cstheme="minorHAnsi"/>
                <w:b/>
                <w:bCs/>
                <w:kern w:val="0"/>
                <w:sz w:val="24"/>
                <w:szCs w:val="24"/>
                <w:lang w:eastAsia="en-IN"/>
                <w14:ligatures w14:val="none"/>
                <w:rPrChange w:id="178" w:author="Keshav Singh" w:date="2023-06-11T15:21:00Z">
                  <w:rPr>
                    <w:ins w:id="179" w:author="Keshav Singh" w:date="2023-06-11T15:21:00Z"/>
                  </w:rPr>
                </w:rPrChange>
              </w:rPr>
            </w:pPr>
            <w:ins w:id="180" w:author="Keshav Singh" w:date="2023-06-11T15:21:00Z">
              <w:r>
                <w:t xml:space="preserve">A derived class must be correctly substitutable for its base class. </w:t>
              </w:r>
            </w:ins>
          </w:p>
          <w:p w14:paraId="37328DDA" w14:textId="77777777" w:rsidR="006D460B" w:rsidRPr="006D460B" w:rsidRDefault="006D460B" w:rsidP="006D460B">
            <w:pPr>
              <w:pStyle w:val="ListParagraph"/>
              <w:numPr>
                <w:ilvl w:val="0"/>
                <w:numId w:val="8"/>
              </w:numPr>
              <w:rPr>
                <w:ins w:id="181" w:author="Keshav Singh" w:date="2023-06-11T15:21:00Z"/>
                <w:rFonts w:eastAsia="Times New Roman" w:cstheme="minorHAnsi"/>
                <w:b/>
                <w:bCs/>
                <w:kern w:val="0"/>
                <w:sz w:val="24"/>
                <w:szCs w:val="24"/>
                <w:lang w:eastAsia="en-IN"/>
                <w14:ligatures w14:val="none"/>
                <w:rPrChange w:id="182" w:author="Keshav Singh" w:date="2023-06-11T15:21:00Z">
                  <w:rPr>
                    <w:ins w:id="183" w:author="Keshav Singh" w:date="2023-06-11T15:21:00Z"/>
                  </w:rPr>
                </w:rPrChange>
              </w:rPr>
            </w:pPr>
            <w:ins w:id="184" w:author="Keshav Singh" w:date="2023-06-11T15:21:00Z">
              <w:r>
                <w:t xml:space="preserve">When you derived a class from a base class then the derived class should correctly implement all the methods of the base class. </w:t>
              </w:r>
            </w:ins>
          </w:p>
          <w:p w14:paraId="79DC7B97" w14:textId="77777777" w:rsidR="00A34E1D" w:rsidRPr="00A34E1D" w:rsidRDefault="006D460B">
            <w:pPr>
              <w:pStyle w:val="ListParagraph"/>
              <w:numPr>
                <w:ilvl w:val="0"/>
                <w:numId w:val="8"/>
              </w:numPr>
              <w:rPr>
                <w:rStyle w:val="HTMLCode"/>
                <w:rFonts w:asciiTheme="minorHAnsi" w:hAnsiTheme="minorHAnsi" w:cstheme="minorHAnsi"/>
                <w:b/>
                <w:bCs/>
                <w:kern w:val="0"/>
                <w:sz w:val="24"/>
                <w:szCs w:val="24"/>
                <w:lang w:eastAsia="en-IN"/>
                <w14:ligatures w14:val="none"/>
              </w:rPr>
            </w:pPr>
            <w:ins w:id="185" w:author="Keshav Singh" w:date="2023-06-11T15:21:00Z">
              <w:r>
                <w:t xml:space="preserve">It should not remove some methods by throwing </w:t>
              </w:r>
              <w:r w:rsidRPr="006D460B">
                <w:rPr>
                  <w:rStyle w:val="HTMLCode"/>
                  <w:rFonts w:eastAsiaTheme="minorHAnsi"/>
                  <w:b/>
                  <w:bCs/>
                  <w:u w:val="single"/>
                  <w:rPrChange w:id="186" w:author="Keshav Singh" w:date="2023-06-11T15:22:00Z">
                    <w:rPr>
                      <w:rStyle w:val="HTMLCode"/>
                      <w:rFonts w:eastAsiaTheme="minorHAnsi"/>
                    </w:rPr>
                  </w:rPrChange>
                </w:rPr>
                <w:t>NotImplementedException</w:t>
              </w:r>
            </w:ins>
          </w:p>
          <w:p w14:paraId="3636C8C2" w14:textId="77777777" w:rsidR="00A34E1D" w:rsidRDefault="00A34E1D" w:rsidP="00A34E1D"/>
          <w:p w14:paraId="470D57E1" w14:textId="77777777" w:rsidR="006D460B" w:rsidRDefault="00A34E1D" w:rsidP="00A34E1D">
            <w:r>
              <w:t>--- Example</w:t>
            </w:r>
            <w:ins w:id="187" w:author="Keshav Singh" w:date="2023-06-11T15:21:00Z">
              <w:r w:rsidR="006D460B">
                <w:t>.</w:t>
              </w:r>
            </w:ins>
          </w:p>
          <w:p w14:paraId="77DDAB79" w14:textId="4E4A2CF3" w:rsidR="006D4031" w:rsidRPr="00A34E1D" w:rsidRDefault="006D4031" w:rsidP="00A34E1D">
            <w:pPr>
              <w:rPr>
                <w:ins w:id="188" w:author="Keshav Singh" w:date="2023-06-11T14:07:00Z"/>
                <w:rFonts w:eastAsia="Times New Roman" w:cstheme="minorHAnsi"/>
                <w:b/>
                <w:bCs/>
                <w:kern w:val="0"/>
                <w:sz w:val="24"/>
                <w:szCs w:val="24"/>
                <w:lang w:eastAsia="en-IN"/>
                <w14:ligatures w14:val="none"/>
                <w:rPrChange w:id="189" w:author="Keshav Singh" w:date="2023-06-11T15:21:00Z">
                  <w:rPr>
                    <w:ins w:id="190" w:author="Keshav Singh" w:date="2023-06-11T14:07:00Z"/>
                  </w:rPr>
                </w:rPrChange>
              </w:rPr>
            </w:pPr>
            <w:r>
              <w:t xml:space="preserve">The example violates the Liskov Substitution principle because the </w:t>
            </w:r>
            <w:r>
              <w:rPr>
                <w:rStyle w:val="HTMLCode"/>
                <w:rFonts w:eastAsiaTheme="minorHAnsi"/>
              </w:rPr>
              <w:t>MyReadOnlyCollection</w:t>
            </w:r>
            <w:r>
              <w:t xml:space="preserve"> class implements the </w:t>
            </w:r>
            <w:r>
              <w:rPr>
                <w:rStyle w:val="HTMLCode"/>
                <w:rFonts w:eastAsiaTheme="minorHAnsi"/>
              </w:rPr>
              <w:t>IMyCollection</w:t>
            </w:r>
            <w:r>
              <w:t xml:space="preserve"> interface but it throws </w:t>
            </w:r>
            <w:r>
              <w:rPr>
                <w:rStyle w:val="HTMLCode"/>
                <w:rFonts w:eastAsiaTheme="minorHAnsi"/>
              </w:rPr>
              <w:t>NotImplementedException</w:t>
            </w:r>
            <w:r>
              <w:t xml:space="preserve"> for two methods </w:t>
            </w:r>
            <w:r>
              <w:rPr>
                <w:rStyle w:val="HTMLCode"/>
                <w:rFonts w:eastAsiaTheme="minorHAnsi"/>
              </w:rPr>
              <w:t>Add()</w:t>
            </w:r>
            <w:r>
              <w:t xml:space="preserve"> and </w:t>
            </w:r>
            <w:r>
              <w:rPr>
                <w:rStyle w:val="HTMLCode"/>
                <w:rFonts w:eastAsiaTheme="minorHAnsi"/>
              </w:rPr>
              <w:t>Remove()</w:t>
            </w:r>
            <w:r>
              <w:t xml:space="preserve"> because the </w:t>
            </w:r>
            <w:r>
              <w:rPr>
                <w:rStyle w:val="HTMLCode"/>
                <w:rFonts w:eastAsiaTheme="minorHAnsi"/>
              </w:rPr>
              <w:t>MyReadOnlyCollection</w:t>
            </w:r>
            <w:r>
              <w:t xml:space="preserve"> class is for the read-only collection so you cannot add or remove any item. LSP suggests that the subtype must be substitutable for the base class or base interface. In the above example, we should create another interface for read-only collection without </w:t>
            </w:r>
            <w:r>
              <w:rPr>
                <w:rStyle w:val="HTMLCode"/>
                <w:rFonts w:eastAsiaTheme="minorHAnsi"/>
              </w:rPr>
              <w:t>Add()</w:t>
            </w:r>
            <w:r>
              <w:t xml:space="preserve"> and </w:t>
            </w:r>
            <w:r>
              <w:rPr>
                <w:rStyle w:val="HTMLCode"/>
                <w:rFonts w:eastAsiaTheme="minorHAnsi"/>
              </w:rPr>
              <w:t>Remove()</w:t>
            </w:r>
            <w:r>
              <w:t xml:space="preserve"> methods.</w:t>
            </w:r>
          </w:p>
        </w:tc>
        <w:tc>
          <w:tcPr>
            <w:tcW w:w="0" w:type="auto"/>
          </w:tcPr>
          <w:p w14:paraId="0E08322D" w14:textId="5D0DC7D4" w:rsidR="00146813" w:rsidRPr="00B064C1" w:rsidRDefault="00AE204E" w:rsidP="00CB17FB">
            <w:pPr>
              <w:rPr>
                <w:ins w:id="191" w:author="Keshav Singh" w:date="2023-06-11T14:07:00Z"/>
              </w:rPr>
            </w:pPr>
            <w:r w:rsidRPr="00AE204E">
              <w:drawing>
                <wp:inline distT="0" distB="0" distL="0" distR="0" wp14:anchorId="74B7F517" wp14:editId="0DCCBCF1">
                  <wp:extent cx="2004060" cy="5516200"/>
                  <wp:effectExtent l="0" t="0" r="0" b="8890"/>
                  <wp:docPr id="1278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079" name=""/>
                          <pic:cNvPicPr/>
                        </pic:nvPicPr>
                        <pic:blipFill>
                          <a:blip r:embed="rId14"/>
                          <a:stretch>
                            <a:fillRect/>
                          </a:stretch>
                        </pic:blipFill>
                        <pic:spPr>
                          <a:xfrm>
                            <a:off x="0" y="0"/>
                            <a:ext cx="2021934" cy="5565399"/>
                          </a:xfrm>
                          <a:prstGeom prst="rect">
                            <a:avLst/>
                          </a:prstGeom>
                        </pic:spPr>
                      </pic:pic>
                    </a:graphicData>
                  </a:graphic>
                </wp:inline>
              </w:drawing>
            </w:r>
          </w:p>
        </w:tc>
      </w:tr>
      <w:tr w:rsidR="00AE204E" w14:paraId="4E92CE51" w14:textId="77777777" w:rsidTr="00146813">
        <w:trPr>
          <w:ins w:id="192" w:author="Keshav Singh" w:date="2023-06-11T14:07:00Z"/>
        </w:trPr>
        <w:tc>
          <w:tcPr>
            <w:tcW w:w="0" w:type="auto"/>
          </w:tcPr>
          <w:p w14:paraId="2098015F" w14:textId="77777777" w:rsidR="00146813" w:rsidRDefault="009A3371">
            <w:pPr>
              <w:pStyle w:val="ListParagraph"/>
              <w:numPr>
                <w:ilvl w:val="0"/>
                <w:numId w:val="7"/>
              </w:numPr>
            </w:pPr>
            <w:ins w:id="193" w:author="Keshav Singh" w:date="2023-06-11T14:18:00Z">
              <w:r>
                <w:t>Interface Segregation Principle (ISP)</w:t>
              </w:r>
            </w:ins>
          </w:p>
          <w:p w14:paraId="0C8A74A0" w14:textId="77777777" w:rsidR="00765309" w:rsidRDefault="00182C3A" w:rsidP="00765309">
            <w:pPr>
              <w:pStyle w:val="ListParagraph"/>
              <w:numPr>
                <w:ilvl w:val="0"/>
                <w:numId w:val="8"/>
              </w:numPr>
              <w:spacing w:after="0" w:line="240" w:lineRule="auto"/>
              <w:rPr>
                <w:rFonts w:eastAsia="Times New Roman" w:cstheme="minorHAnsi"/>
                <w:b/>
                <w:bCs/>
                <w:kern w:val="0"/>
                <w:sz w:val="24"/>
                <w:szCs w:val="24"/>
                <w:lang w:eastAsia="en-IN"/>
                <w14:ligatures w14:val="none"/>
              </w:rPr>
            </w:pPr>
            <w:r w:rsidRPr="00765309">
              <w:rPr>
                <w:rFonts w:eastAsia="Times New Roman" w:cstheme="minorHAnsi"/>
                <w:b/>
                <w:bCs/>
                <w:kern w:val="0"/>
                <w:sz w:val="24"/>
                <w:szCs w:val="24"/>
                <w:lang w:eastAsia="en-IN"/>
                <w14:ligatures w14:val="none"/>
              </w:rPr>
              <w:t>Clients should not be forced to depend on methods they do not use.</w:t>
            </w:r>
          </w:p>
          <w:p w14:paraId="41863A68" w14:textId="1C7B300F" w:rsidR="00182C3A" w:rsidRPr="00765309" w:rsidRDefault="00F95EE1" w:rsidP="00765309">
            <w:pPr>
              <w:pStyle w:val="ListParagraph"/>
              <w:numPr>
                <w:ilvl w:val="0"/>
                <w:numId w:val="8"/>
              </w:numPr>
              <w:spacing w:after="0" w:line="240" w:lineRule="auto"/>
              <w:rPr>
                <w:rFonts w:eastAsia="Times New Roman" w:cstheme="minorHAnsi"/>
                <w:b/>
                <w:bCs/>
                <w:kern w:val="0"/>
                <w:sz w:val="24"/>
                <w:szCs w:val="24"/>
                <w:lang w:eastAsia="en-IN"/>
                <w14:ligatures w14:val="none"/>
              </w:rPr>
            </w:pPr>
            <w:r>
              <w:lastRenderedPageBreak/>
              <w:t>This principle helps in creating focused and specialized interfaces, which are easier to understand and implement.</w:t>
            </w:r>
            <w:r w:rsidR="00182C3A" w:rsidRPr="00765309">
              <w:rPr>
                <w:rFonts w:eastAsia="Times New Roman" w:cstheme="minorHAnsi"/>
                <w:b/>
                <w:bCs/>
                <w:kern w:val="0"/>
                <w:sz w:val="24"/>
                <w:szCs w:val="24"/>
                <w:lang w:eastAsia="en-IN"/>
                <w14:ligatures w14:val="none"/>
              </w:rPr>
              <w:t xml:space="preserve"> </w:t>
            </w:r>
          </w:p>
          <w:p w14:paraId="360220CE" w14:textId="6D3CE5DC" w:rsidR="00182C3A" w:rsidRDefault="00182C3A" w:rsidP="00182C3A">
            <w:pPr>
              <w:rPr>
                <w:ins w:id="194" w:author="Keshav Singh" w:date="2023-06-11T14:07:00Z"/>
              </w:rPr>
            </w:pPr>
          </w:p>
        </w:tc>
        <w:tc>
          <w:tcPr>
            <w:tcW w:w="0" w:type="auto"/>
          </w:tcPr>
          <w:p w14:paraId="32ABE60C"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ljs-comment"/>
                <w:rFonts w:ascii="Consolas" w:hAnsi="Consolas"/>
                <w:color w:val="9CDCFE"/>
              </w:rPr>
              <w:lastRenderedPageBreak/>
              <w:t>// Bad example: A single interface with multiple responsibilities</w:t>
            </w:r>
          </w:p>
          <w:p w14:paraId="07A53301"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lastRenderedPageBreak/>
              <w:t>public interface IWorker</w:t>
            </w:r>
          </w:p>
          <w:p w14:paraId="67A25C44"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w:t>
            </w:r>
          </w:p>
          <w:p w14:paraId="5ABA91AA"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 xml:space="preserve">    </w:t>
            </w:r>
            <w:r>
              <w:rPr>
                <w:rStyle w:val="hljs-keyword"/>
                <w:rFonts w:ascii="Consolas" w:eastAsiaTheme="minorEastAsia" w:hAnsi="Consolas"/>
                <w:color w:val="9CDCFE"/>
              </w:rPr>
              <w:t>void</w:t>
            </w:r>
            <w:r>
              <w:rPr>
                <w:rStyle w:val="HTMLCode"/>
                <w:rFonts w:ascii="Consolas" w:hAnsi="Consolas"/>
                <w:color w:val="9CDCFE"/>
              </w:rPr>
              <w:t xml:space="preserve"> Work();</w:t>
            </w:r>
          </w:p>
          <w:p w14:paraId="4273155A"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 xml:space="preserve">    </w:t>
            </w:r>
            <w:r>
              <w:rPr>
                <w:rStyle w:val="hljs-keyword"/>
                <w:rFonts w:ascii="Consolas" w:eastAsiaTheme="minorEastAsia" w:hAnsi="Consolas"/>
                <w:color w:val="9CDCFE"/>
              </w:rPr>
              <w:t>void</w:t>
            </w:r>
            <w:r>
              <w:rPr>
                <w:rStyle w:val="HTMLCode"/>
                <w:rFonts w:ascii="Consolas" w:hAnsi="Consolas"/>
                <w:color w:val="9CDCFE"/>
              </w:rPr>
              <w:t xml:space="preserve"> Sleep();</w:t>
            </w:r>
          </w:p>
          <w:p w14:paraId="5406FB6E"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w:t>
            </w:r>
          </w:p>
          <w:p w14:paraId="2AE88DB8" w14:textId="77777777" w:rsidR="00F472A5" w:rsidRDefault="00F472A5" w:rsidP="00F472A5">
            <w:pPr>
              <w:pStyle w:val="HTMLPreformatted"/>
              <w:shd w:val="clear" w:color="auto" w:fill="1E1E1E"/>
              <w:spacing w:before="120" w:after="120"/>
              <w:rPr>
                <w:rStyle w:val="HTMLCode"/>
                <w:rFonts w:ascii="Consolas" w:hAnsi="Consolas"/>
                <w:color w:val="9CDCFE"/>
              </w:rPr>
            </w:pPr>
          </w:p>
          <w:p w14:paraId="36918EC1"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ljs-comment"/>
                <w:rFonts w:ascii="Consolas" w:hAnsi="Consolas"/>
                <w:color w:val="9CDCFE"/>
              </w:rPr>
              <w:t>// Good example: Splitting the interface into specialized interfaces</w:t>
            </w:r>
          </w:p>
          <w:p w14:paraId="091E63D3"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public interface IWork</w:t>
            </w:r>
          </w:p>
          <w:p w14:paraId="6DE843BB"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w:t>
            </w:r>
          </w:p>
          <w:p w14:paraId="027B51FA"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 xml:space="preserve">    </w:t>
            </w:r>
            <w:r>
              <w:rPr>
                <w:rStyle w:val="hljs-keyword"/>
                <w:rFonts w:ascii="Consolas" w:eastAsiaTheme="minorEastAsia" w:hAnsi="Consolas"/>
                <w:color w:val="9CDCFE"/>
              </w:rPr>
              <w:t>void</w:t>
            </w:r>
            <w:r>
              <w:rPr>
                <w:rStyle w:val="HTMLCode"/>
                <w:rFonts w:ascii="Consolas" w:hAnsi="Consolas"/>
                <w:color w:val="9CDCFE"/>
              </w:rPr>
              <w:t xml:space="preserve"> Work();</w:t>
            </w:r>
          </w:p>
          <w:p w14:paraId="50048CCE"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w:t>
            </w:r>
          </w:p>
          <w:p w14:paraId="599AA263" w14:textId="77777777" w:rsidR="00F472A5" w:rsidRDefault="00F472A5" w:rsidP="00F472A5">
            <w:pPr>
              <w:pStyle w:val="HTMLPreformatted"/>
              <w:shd w:val="clear" w:color="auto" w:fill="1E1E1E"/>
              <w:spacing w:before="120" w:after="120"/>
              <w:rPr>
                <w:rStyle w:val="HTMLCode"/>
                <w:rFonts w:ascii="Consolas" w:hAnsi="Consolas"/>
                <w:color w:val="9CDCFE"/>
              </w:rPr>
            </w:pPr>
          </w:p>
          <w:p w14:paraId="1C54A1DC"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public interface ISleep</w:t>
            </w:r>
          </w:p>
          <w:p w14:paraId="75D22BFE"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w:t>
            </w:r>
          </w:p>
          <w:p w14:paraId="1AEE9C86"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 xml:space="preserve">    </w:t>
            </w:r>
            <w:r>
              <w:rPr>
                <w:rStyle w:val="hljs-keyword"/>
                <w:rFonts w:ascii="Consolas" w:eastAsiaTheme="minorEastAsia" w:hAnsi="Consolas"/>
                <w:color w:val="9CDCFE"/>
              </w:rPr>
              <w:t>void</w:t>
            </w:r>
            <w:r>
              <w:rPr>
                <w:rStyle w:val="HTMLCode"/>
                <w:rFonts w:ascii="Consolas" w:hAnsi="Consolas"/>
                <w:color w:val="9CDCFE"/>
              </w:rPr>
              <w:t xml:space="preserve"> Sleep();</w:t>
            </w:r>
          </w:p>
          <w:p w14:paraId="4EF76DDC"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w:t>
            </w:r>
          </w:p>
          <w:p w14:paraId="053E7F12" w14:textId="77777777" w:rsidR="00F472A5" w:rsidRDefault="00F472A5" w:rsidP="00F472A5">
            <w:pPr>
              <w:pStyle w:val="HTMLPreformatted"/>
              <w:shd w:val="clear" w:color="auto" w:fill="1E1E1E"/>
              <w:spacing w:before="120" w:after="120"/>
              <w:rPr>
                <w:rStyle w:val="HTMLCode"/>
                <w:rFonts w:ascii="Consolas" w:hAnsi="Consolas"/>
                <w:color w:val="9CDCFE"/>
              </w:rPr>
            </w:pPr>
          </w:p>
          <w:p w14:paraId="499D8977" w14:textId="77777777" w:rsidR="00F472A5" w:rsidRDefault="00F472A5" w:rsidP="00F472A5">
            <w:pPr>
              <w:pStyle w:val="HTMLPreformatted"/>
              <w:shd w:val="clear" w:color="auto" w:fill="1E1E1E"/>
              <w:spacing w:before="120" w:after="120"/>
              <w:rPr>
                <w:rStyle w:val="hljs-class"/>
                <w:rFonts w:ascii="Consolas" w:eastAsiaTheme="majorEastAsia" w:hAnsi="Consolas"/>
                <w:color w:val="9CDCFE"/>
              </w:rPr>
            </w:pPr>
            <w:r>
              <w:rPr>
                <w:rStyle w:val="HTMLCode"/>
                <w:rFonts w:ascii="Consolas" w:hAnsi="Consolas"/>
                <w:color w:val="9CDCFE"/>
              </w:rPr>
              <w:t xml:space="preserve">public </w:t>
            </w:r>
            <w:r>
              <w:rPr>
                <w:rStyle w:val="hljs-class"/>
                <w:rFonts w:ascii="Consolas" w:eastAsiaTheme="majorEastAsia" w:hAnsi="Consolas"/>
                <w:color w:val="9CDCFE"/>
              </w:rPr>
              <w:t>class Human : IWork, ISleep</w:t>
            </w:r>
          </w:p>
          <w:p w14:paraId="3BAF6F59"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w:t>
            </w:r>
          </w:p>
          <w:p w14:paraId="544F905C"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 xml:space="preserve">    public </w:t>
            </w:r>
            <w:r>
              <w:rPr>
                <w:rStyle w:val="hljs-keyword"/>
                <w:rFonts w:ascii="Consolas" w:eastAsiaTheme="minorEastAsia" w:hAnsi="Consolas"/>
                <w:color w:val="9CDCFE"/>
              </w:rPr>
              <w:t>void</w:t>
            </w:r>
            <w:r>
              <w:rPr>
                <w:rStyle w:val="HTMLCode"/>
                <w:rFonts w:ascii="Consolas" w:hAnsi="Consolas"/>
                <w:color w:val="9CDCFE"/>
              </w:rPr>
              <w:t xml:space="preserve"> </w:t>
            </w:r>
            <w:r>
              <w:rPr>
                <w:rStyle w:val="hljs-function"/>
                <w:rFonts w:ascii="Consolas" w:hAnsi="Consolas"/>
                <w:color w:val="9CDCFE"/>
              </w:rPr>
              <w:t>Work()</w:t>
            </w:r>
            <w:r>
              <w:rPr>
                <w:rStyle w:val="HTMLCode"/>
                <w:rFonts w:ascii="Consolas" w:hAnsi="Consolas"/>
                <w:color w:val="9CDCFE"/>
              </w:rPr>
              <w:t xml:space="preserve"> { </w:t>
            </w:r>
            <w:r>
              <w:rPr>
                <w:rStyle w:val="hljs-comment"/>
                <w:rFonts w:ascii="Consolas" w:hAnsi="Consolas"/>
                <w:color w:val="9CDCFE"/>
              </w:rPr>
              <w:t>/*...*/</w:t>
            </w:r>
            <w:r>
              <w:rPr>
                <w:rStyle w:val="HTMLCode"/>
                <w:rFonts w:ascii="Consolas" w:hAnsi="Consolas"/>
                <w:color w:val="9CDCFE"/>
              </w:rPr>
              <w:t xml:space="preserve"> }</w:t>
            </w:r>
          </w:p>
          <w:p w14:paraId="0B61E9E6"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 xml:space="preserve">    public </w:t>
            </w:r>
            <w:r>
              <w:rPr>
                <w:rStyle w:val="hljs-keyword"/>
                <w:rFonts w:ascii="Consolas" w:eastAsiaTheme="minorEastAsia" w:hAnsi="Consolas"/>
                <w:color w:val="9CDCFE"/>
              </w:rPr>
              <w:t>void</w:t>
            </w:r>
            <w:r>
              <w:rPr>
                <w:rStyle w:val="HTMLCode"/>
                <w:rFonts w:ascii="Consolas" w:hAnsi="Consolas"/>
                <w:color w:val="9CDCFE"/>
              </w:rPr>
              <w:t xml:space="preserve"> </w:t>
            </w:r>
            <w:r>
              <w:rPr>
                <w:rStyle w:val="hljs-function"/>
                <w:rFonts w:ascii="Consolas" w:hAnsi="Consolas"/>
                <w:color w:val="9CDCFE"/>
              </w:rPr>
              <w:t>Sleep()</w:t>
            </w:r>
            <w:r>
              <w:rPr>
                <w:rStyle w:val="HTMLCode"/>
                <w:rFonts w:ascii="Consolas" w:hAnsi="Consolas"/>
                <w:color w:val="9CDCFE"/>
              </w:rPr>
              <w:t xml:space="preserve"> { </w:t>
            </w:r>
            <w:r>
              <w:rPr>
                <w:rStyle w:val="hljs-comment"/>
                <w:rFonts w:ascii="Consolas" w:hAnsi="Consolas"/>
                <w:color w:val="9CDCFE"/>
              </w:rPr>
              <w:t>/*...*/</w:t>
            </w:r>
            <w:r>
              <w:rPr>
                <w:rStyle w:val="HTMLCode"/>
                <w:rFonts w:ascii="Consolas" w:hAnsi="Consolas"/>
                <w:color w:val="9CDCFE"/>
              </w:rPr>
              <w:t xml:space="preserve"> }</w:t>
            </w:r>
          </w:p>
          <w:p w14:paraId="4656D32D" w14:textId="77777777" w:rsidR="00F472A5" w:rsidRDefault="00F472A5" w:rsidP="00F472A5">
            <w:pPr>
              <w:pStyle w:val="HTMLPreformatted"/>
              <w:shd w:val="clear" w:color="auto" w:fill="1E1E1E"/>
              <w:spacing w:before="120" w:after="120"/>
              <w:rPr>
                <w:rStyle w:val="HTMLCode"/>
                <w:rFonts w:ascii="Consolas" w:hAnsi="Consolas"/>
                <w:color w:val="9CDCFE"/>
              </w:rPr>
            </w:pPr>
            <w:r>
              <w:rPr>
                <w:rStyle w:val="HTMLCode"/>
                <w:rFonts w:ascii="Consolas" w:hAnsi="Consolas"/>
                <w:color w:val="9CDCFE"/>
              </w:rPr>
              <w:t>}</w:t>
            </w:r>
          </w:p>
          <w:p w14:paraId="0AB14AE4" w14:textId="77777777" w:rsidR="00146813" w:rsidRDefault="00146813" w:rsidP="00CB17FB">
            <w:pPr>
              <w:rPr>
                <w:ins w:id="195" w:author="Keshav Singh" w:date="2023-06-11T14:07:00Z"/>
              </w:rPr>
            </w:pPr>
          </w:p>
        </w:tc>
      </w:tr>
      <w:tr w:rsidR="00AE204E" w14:paraId="1650830B" w14:textId="77777777" w:rsidTr="00146813">
        <w:trPr>
          <w:ins w:id="196" w:author="Keshav Singh" w:date="2023-06-11T14:07:00Z"/>
        </w:trPr>
        <w:tc>
          <w:tcPr>
            <w:tcW w:w="0" w:type="auto"/>
          </w:tcPr>
          <w:p w14:paraId="518DC0F2" w14:textId="74B61E40" w:rsidR="00146813" w:rsidRPr="002D39C8" w:rsidRDefault="00C4479D" w:rsidP="002D39C8">
            <w:pPr>
              <w:pStyle w:val="NoSpacing"/>
              <w:numPr>
                <w:ilvl w:val="0"/>
                <w:numId w:val="7"/>
              </w:numPr>
            </w:pPr>
            <w:r>
              <w:lastRenderedPageBreak/>
              <w:fldChar w:fldCharType="begin"/>
            </w:r>
            <w:r>
              <w:instrText xml:space="preserve"> HYPERLINK "https://www.tutorialsteacher.com/csharp/dependency-inversion-principle" </w:instrText>
            </w:r>
            <w:r>
              <w:fldChar w:fldCharType="separate"/>
            </w:r>
            <w:r w:rsidR="000133B3" w:rsidRPr="00C4479D">
              <w:rPr>
                <w:rStyle w:val="Hyperlink"/>
              </w:rPr>
              <w:t>Dependency Inversion Principle</w:t>
            </w:r>
            <w:r>
              <w:fldChar w:fldCharType="end"/>
            </w:r>
          </w:p>
          <w:p w14:paraId="747B1BAB" w14:textId="77777777" w:rsidR="002D39C8" w:rsidRPr="00D042BA" w:rsidRDefault="002D39C8" w:rsidP="002D39C8">
            <w:pPr>
              <w:pStyle w:val="ListParagraph"/>
              <w:numPr>
                <w:ilvl w:val="0"/>
                <w:numId w:val="8"/>
              </w:numPr>
              <w:spacing w:after="0" w:line="240" w:lineRule="auto"/>
              <w:rPr>
                <w:rFonts w:eastAsia="Times New Roman" w:cstheme="minorHAnsi"/>
                <w:b/>
                <w:bCs/>
                <w:kern w:val="0"/>
                <w:sz w:val="24"/>
                <w:szCs w:val="24"/>
                <w:lang w:eastAsia="en-IN"/>
                <w14:ligatures w14:val="none"/>
              </w:rPr>
            </w:pPr>
            <w:r w:rsidRPr="00D042BA">
              <w:rPr>
                <w:rFonts w:eastAsia="Times New Roman" w:cstheme="minorHAnsi"/>
                <w:b/>
                <w:bCs/>
                <w:kern w:val="0"/>
                <w:sz w:val="24"/>
                <w:szCs w:val="24"/>
                <w:lang w:eastAsia="en-IN"/>
                <w14:ligatures w14:val="none"/>
              </w:rPr>
              <w:t xml:space="preserve">High-level modules should not depend on low-level modules. Both should depend on abstraction </w:t>
            </w:r>
          </w:p>
          <w:p w14:paraId="75D308A1" w14:textId="77777777" w:rsidR="002D39C8" w:rsidRDefault="00213FE7" w:rsidP="00213FE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High Level Module</w:t>
            </w:r>
          </w:p>
          <w:p w14:paraId="7DA05249" w14:textId="77777777" w:rsidR="00213FE7" w:rsidRPr="0002598F" w:rsidRDefault="0002598F" w:rsidP="00213FE7">
            <w:pPr>
              <w:pStyle w:val="ListParagraph"/>
              <w:numPr>
                <w:ilvl w:val="0"/>
                <w:numId w:val="8"/>
              </w:numPr>
              <w:spacing w:after="0" w:line="240" w:lineRule="auto"/>
              <w:rPr>
                <w:rFonts w:eastAsia="Times New Roman" w:cstheme="minorHAnsi"/>
                <w:kern w:val="0"/>
                <w:sz w:val="24"/>
                <w:szCs w:val="24"/>
                <w:lang w:eastAsia="en-IN"/>
                <w14:ligatures w14:val="none"/>
              </w:rPr>
            </w:pPr>
            <w:r>
              <w:t xml:space="preserve">It </w:t>
            </w:r>
            <w:r w:rsidR="00213FE7">
              <w:t>is a module (class) that uses other modules (classes) to perform a task</w:t>
            </w:r>
            <w:r>
              <w:t>.</w:t>
            </w:r>
          </w:p>
          <w:p w14:paraId="0DE65CA6" w14:textId="4BF63629" w:rsidR="0002598F" w:rsidRDefault="0002598F" w:rsidP="0002598F">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Low Level Module</w:t>
            </w:r>
            <w:r w:rsidR="00EB1C9F">
              <w:rPr>
                <w:rFonts w:eastAsia="Times New Roman" w:cstheme="minorHAnsi"/>
                <w:kern w:val="0"/>
                <w:sz w:val="24"/>
                <w:szCs w:val="24"/>
                <w:lang w:eastAsia="en-IN"/>
                <w14:ligatures w14:val="none"/>
              </w:rPr>
              <w:t xml:space="preserve"> / Concrete Class</w:t>
            </w:r>
          </w:p>
          <w:p w14:paraId="5EFC9D23" w14:textId="77777777" w:rsidR="0002598F" w:rsidRPr="00F37B80" w:rsidRDefault="006813BF" w:rsidP="0002598F">
            <w:pPr>
              <w:pStyle w:val="ListParagraph"/>
              <w:numPr>
                <w:ilvl w:val="0"/>
                <w:numId w:val="8"/>
              </w:numPr>
              <w:spacing w:after="0" w:line="240" w:lineRule="auto"/>
              <w:rPr>
                <w:rFonts w:eastAsia="Times New Roman" w:cstheme="minorHAnsi"/>
                <w:kern w:val="0"/>
                <w:sz w:val="24"/>
                <w:szCs w:val="24"/>
                <w:lang w:eastAsia="en-IN"/>
                <w14:ligatures w14:val="none"/>
              </w:rPr>
            </w:pPr>
            <w:r>
              <w:t xml:space="preserve">It </w:t>
            </w:r>
            <w:r>
              <w:t>contains a detailed implementation of some specific task that can be used by other modules</w:t>
            </w:r>
            <w:r>
              <w:t>.</w:t>
            </w:r>
          </w:p>
          <w:p w14:paraId="1FC31796" w14:textId="77777777" w:rsidR="00EE21B2" w:rsidRDefault="00EE21B2" w:rsidP="00F37B80">
            <w:pPr>
              <w:spacing w:after="0" w:line="240" w:lineRule="auto"/>
            </w:pPr>
          </w:p>
          <w:p w14:paraId="75EDD5F1" w14:textId="470B8390" w:rsidR="00F37B80" w:rsidRDefault="00F37B80" w:rsidP="00F37B80">
            <w:pPr>
              <w:spacing w:after="0" w:line="240" w:lineRule="auto"/>
            </w:pPr>
            <w:r>
              <w:t>The high-level modules are generally the core business logic of an application whereas the low-level modules are input/output, database, file system, web API, or other external modules that interact with users, hardware, or other systems.</w:t>
            </w:r>
          </w:p>
          <w:p w14:paraId="5CFF3E72" w14:textId="77777777" w:rsidR="00EE21B2" w:rsidRDefault="00EE21B2" w:rsidP="00F37B80">
            <w:pPr>
              <w:spacing w:after="0" w:line="240" w:lineRule="auto"/>
            </w:pPr>
          </w:p>
          <w:p w14:paraId="1DA7F8A2" w14:textId="77777777" w:rsidR="00A47C32" w:rsidRDefault="00A47C32" w:rsidP="00A47C32">
            <w:pPr>
              <w:pStyle w:val="ListParagraph"/>
              <w:numPr>
                <w:ilvl w:val="0"/>
                <w:numId w:val="8"/>
              </w:numPr>
              <w:spacing w:after="0" w:line="240" w:lineRule="auto"/>
            </w:pPr>
            <w:r>
              <w:lastRenderedPageBreak/>
              <w:t xml:space="preserve">Abstraction is something that is not concrete. </w:t>
            </w:r>
          </w:p>
          <w:p w14:paraId="4AD9CCF1" w14:textId="77777777" w:rsidR="00A47C32" w:rsidRDefault="00A47C32" w:rsidP="00A47C32">
            <w:pPr>
              <w:pStyle w:val="ListParagraph"/>
              <w:numPr>
                <w:ilvl w:val="0"/>
                <w:numId w:val="8"/>
              </w:numPr>
              <w:spacing w:after="0" w:line="240" w:lineRule="auto"/>
            </w:pPr>
            <w:r>
              <w:t xml:space="preserve">Abstraction should not depend on detail but details should depend on abstraction. </w:t>
            </w:r>
          </w:p>
          <w:p w14:paraId="75AFB873" w14:textId="4FFA27E8" w:rsidR="00EB1C9F" w:rsidRDefault="00A47C32" w:rsidP="00A47C32">
            <w:pPr>
              <w:pStyle w:val="ListParagraph"/>
              <w:numPr>
                <w:ilvl w:val="0"/>
                <w:numId w:val="8"/>
              </w:numPr>
              <w:spacing w:after="0" w:line="240" w:lineRule="auto"/>
            </w:pPr>
            <w:r>
              <w:t>For example, an abstract class or interface contains methods declarations that need to be implemented in concrete classes. Those concrete classes depend on the abstract class or interface but not vice-versa.</w:t>
            </w:r>
          </w:p>
          <w:p w14:paraId="53842499" w14:textId="77777777" w:rsidR="00EE21B2" w:rsidRDefault="00EE21B2" w:rsidP="00F37B80">
            <w:pPr>
              <w:spacing w:after="0" w:line="240" w:lineRule="auto"/>
            </w:pPr>
          </w:p>
          <w:p w14:paraId="7101C9D2" w14:textId="0021D78E" w:rsidR="00EE21B2" w:rsidRPr="00F37B80" w:rsidRDefault="00EE21B2" w:rsidP="00F37B80">
            <w:pPr>
              <w:spacing w:after="0" w:line="240" w:lineRule="auto"/>
              <w:rPr>
                <w:ins w:id="197" w:author="Keshav Singh" w:date="2023-06-11T14:07:00Z"/>
                <w:rFonts w:eastAsia="Times New Roman" w:cstheme="minorHAnsi"/>
                <w:kern w:val="0"/>
                <w:sz w:val="24"/>
                <w:szCs w:val="24"/>
                <w:lang w:eastAsia="en-IN"/>
                <w14:ligatures w14:val="none"/>
              </w:rPr>
            </w:pPr>
          </w:p>
        </w:tc>
        <w:tc>
          <w:tcPr>
            <w:tcW w:w="0" w:type="auto"/>
          </w:tcPr>
          <w:p w14:paraId="0087B820" w14:textId="77777777" w:rsidR="00F20E34" w:rsidRPr="00F20E34" w:rsidRDefault="00F20E34" w:rsidP="00F20E34">
            <w:pPr>
              <w:spacing w:after="0" w:line="240" w:lineRule="auto"/>
              <w:rPr>
                <w:rFonts w:ascii="Times New Roman" w:eastAsia="Times New Roman" w:hAnsi="Times New Roman" w:cs="Times New Roman"/>
                <w:kern w:val="0"/>
                <w:sz w:val="24"/>
                <w:szCs w:val="24"/>
                <w:lang w:eastAsia="en-IN"/>
                <w14:ligatures w14:val="none"/>
              </w:rPr>
            </w:pPr>
            <w:r w:rsidRPr="00F20E34">
              <w:rPr>
                <w:rFonts w:ascii="Times New Roman" w:eastAsia="Times New Roman" w:hAnsi="Times New Roman" w:cs="Times New Roman"/>
                <w:kern w:val="0"/>
                <w:sz w:val="24"/>
                <w:szCs w:val="24"/>
                <w:lang w:eastAsia="en-IN"/>
                <w14:ligatures w14:val="none"/>
              </w:rPr>
              <w:lastRenderedPageBreak/>
              <w:t>Example: Classes without DIP</w:t>
            </w:r>
          </w:p>
          <w:p w14:paraId="206FBE55" w14:textId="77777777" w:rsidR="00F20E34" w:rsidRDefault="00F20E34" w:rsidP="00F20E34">
            <w:pPr>
              <w:pStyle w:val="HTMLPreformatted"/>
              <w:rPr>
                <w:rStyle w:val="token"/>
              </w:rPr>
            </w:pPr>
          </w:p>
          <w:p w14:paraId="059CBE76"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p>
          <w:p w14:paraId="69437887"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73B934"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E94D887"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FirstName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F43AEAE"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90F173"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DoB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D8B9101"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p>
          <w:p w14:paraId="6E46D776"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//tight coupling</w:t>
            </w:r>
          </w:p>
          <w:p w14:paraId="2EC4ACB3"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StudentRepository _stdRepo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StudentRepository();</w:t>
            </w:r>
          </w:p>
          <w:p w14:paraId="4A2218FB"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p>
          <w:p w14:paraId="192539BD"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w:t>
            </w:r>
          </w:p>
          <w:p w14:paraId="4424D85C"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8D0CF3"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p>
          <w:p w14:paraId="4236A3B7"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336A5D"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p>
          <w:p w14:paraId="6084452E"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Save()</w:t>
            </w:r>
          </w:p>
          <w:p w14:paraId="4D5ED5EB"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417AE7"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_stdRepo.AddStudent(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4D14C449"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BB1297"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C4FE2E"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p>
          <w:p w14:paraId="0757DD97"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StudentRepository</w:t>
            </w:r>
          </w:p>
          <w:p w14:paraId="50DCAA25"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782170"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AddStudent(Student std)</w:t>
            </w:r>
          </w:p>
          <w:p w14:paraId="67A790EA"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6F48EF"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//EF code removed for clarity</w:t>
            </w:r>
          </w:p>
          <w:p w14:paraId="224DD031"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38B9B3"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p>
          <w:p w14:paraId="0138CFF6"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DeleteStudent(Student std)</w:t>
            </w:r>
          </w:p>
          <w:p w14:paraId="7B8ED23A"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23EE50"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//EF code removed for clarity</w:t>
            </w:r>
          </w:p>
          <w:p w14:paraId="4A7A4003"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F6A1D5"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p>
          <w:p w14:paraId="66AB540C"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EditStudent(Student std)</w:t>
            </w:r>
          </w:p>
          <w:p w14:paraId="55C4513C"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6D54D1"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//EF code removed for clarity</w:t>
            </w:r>
          </w:p>
          <w:p w14:paraId="685BD6F3"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52203D"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p>
          <w:p w14:paraId="37AB9695"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IList&lt;Student&gt; GetAllStudents()</w:t>
            </w:r>
          </w:p>
          <w:p w14:paraId="4CBCA47A"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FEA7B2"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//EF code removed for clarity</w:t>
            </w:r>
          </w:p>
          <w:p w14:paraId="73744D86" w14:textId="77777777" w:rsidR="00BC012F" w:rsidRDefault="00BC012F" w:rsidP="00BC012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F40C8B" w14:textId="77777777" w:rsidR="00146813" w:rsidRDefault="00BC012F" w:rsidP="00BC012F">
            <w:pPr>
              <w:pStyle w:val="HTMLPreformatted"/>
              <w:pBdr>
                <w:bottom w:val="single" w:sz="6" w:space="1" w:color="auto"/>
              </w:pBdr>
              <w:rPr>
                <w:rFonts w:ascii="Cascadia Mono" w:hAnsi="Cascadia Mono" w:cs="Cascadia Mono"/>
                <w:color w:val="000000"/>
                <w:sz w:val="19"/>
                <w:szCs w:val="19"/>
              </w:rPr>
            </w:pPr>
            <w:r>
              <w:rPr>
                <w:rFonts w:ascii="Cascadia Mono" w:hAnsi="Cascadia Mono" w:cs="Cascadia Mono"/>
                <w:color w:val="000000"/>
                <w:sz w:val="19"/>
                <w:szCs w:val="19"/>
              </w:rPr>
              <w:t>}</w:t>
            </w:r>
          </w:p>
          <w:p w14:paraId="31459327" w14:textId="77777777" w:rsidR="008C0BFF" w:rsidRPr="008C0BFF" w:rsidRDefault="008C0BFF" w:rsidP="008C0BFF">
            <w:pPr>
              <w:spacing w:after="0" w:line="240" w:lineRule="auto"/>
              <w:rPr>
                <w:rFonts w:ascii="Times New Roman" w:eastAsia="Times New Roman" w:hAnsi="Times New Roman" w:cs="Times New Roman"/>
                <w:kern w:val="0"/>
                <w:sz w:val="24"/>
                <w:szCs w:val="24"/>
                <w:lang w:eastAsia="en-IN"/>
                <w14:ligatures w14:val="none"/>
              </w:rPr>
            </w:pPr>
            <w:r w:rsidRPr="008C0BFF">
              <w:rPr>
                <w:rFonts w:ascii="Times New Roman" w:eastAsia="Times New Roman" w:hAnsi="Times New Roman" w:cs="Times New Roman"/>
                <w:kern w:val="0"/>
                <w:sz w:val="24"/>
                <w:szCs w:val="24"/>
                <w:lang w:eastAsia="en-IN"/>
                <w14:ligatures w14:val="none"/>
              </w:rPr>
              <w:t>Example: Classes after applying DIP</w:t>
            </w:r>
          </w:p>
          <w:p w14:paraId="76243E95" w14:textId="77777777" w:rsidR="008C0BFF" w:rsidRDefault="008C0BFF" w:rsidP="00BC012F">
            <w:pPr>
              <w:pStyle w:val="HTMLPreformatted"/>
            </w:pPr>
          </w:p>
          <w:p w14:paraId="414B8230"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p>
          <w:p w14:paraId="08CE4B80"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331BBA"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CBBB18B"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FirstName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7970ED1"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920424A"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DoB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59BECF9"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19DEC900"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IStudentRepository _stdRepo;</w:t>
            </w:r>
          </w:p>
          <w:p w14:paraId="12D1D5DA"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1705BF4D"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(IStudentRepository stdRepo)</w:t>
            </w:r>
          </w:p>
          <w:p w14:paraId="52889BCD"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CDF577"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_stdRepo = stdRepo;</w:t>
            </w:r>
          </w:p>
          <w:p w14:paraId="414EC8F2"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7FC947"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6F5968B4"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Save()</w:t>
            </w:r>
          </w:p>
          <w:p w14:paraId="5412BF45"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4099E6"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_stdRepo.AddStudent(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F5CF29B"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D40D6E"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142F18"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3E5F888E"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IStudentRepository</w:t>
            </w:r>
          </w:p>
          <w:p w14:paraId="72068B72"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2088C8"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AddStudent(Student std);</w:t>
            </w:r>
          </w:p>
          <w:p w14:paraId="7B2C1793"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EditStudent(Student std);</w:t>
            </w:r>
          </w:p>
          <w:p w14:paraId="65916813"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DeleteStudent(Student std);</w:t>
            </w:r>
          </w:p>
          <w:p w14:paraId="16528AEE"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77A880C2"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IList&lt;Student&gt; GetAllStudents();</w:t>
            </w:r>
          </w:p>
          <w:p w14:paraId="16608A71"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ABBD30"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27858D64"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StudentRepository</w:t>
            </w:r>
            <w:r>
              <w:rPr>
                <w:rFonts w:ascii="Cascadia Mono" w:hAnsi="Cascadia Mono" w:cs="Cascadia Mono"/>
                <w:color w:val="000000"/>
                <w:kern w:val="0"/>
                <w:sz w:val="19"/>
                <w:szCs w:val="19"/>
              </w:rPr>
              <w:t xml:space="preserve"> : IStudentRepository</w:t>
            </w:r>
          </w:p>
          <w:p w14:paraId="498DFC96"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1FD65D"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AddStudent(Student std)</w:t>
            </w:r>
          </w:p>
          <w:p w14:paraId="4B6F9FC0"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506D28"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//code removed for clarity</w:t>
            </w:r>
          </w:p>
          <w:p w14:paraId="6C785A4A"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2CC304"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30424D4A"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DeleteStudent(Student std)</w:t>
            </w:r>
          </w:p>
          <w:p w14:paraId="7A9BEBBE"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AFCC63"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//code removed for clarity</w:t>
            </w:r>
          </w:p>
          <w:p w14:paraId="5540CF40"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5BA98F"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0184AE97"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EditStudent(Student std)</w:t>
            </w:r>
          </w:p>
          <w:p w14:paraId="5A2A8FF3"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E146DB"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//code removed for clarity</w:t>
            </w:r>
          </w:p>
          <w:p w14:paraId="3667FBE0"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36A2AE"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p>
          <w:p w14:paraId="210BD30A"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IList&lt;Student&gt; GetAllStudents()</w:t>
            </w:r>
          </w:p>
          <w:p w14:paraId="5DABFAB3"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BD9D97"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//code removed for clarity</w:t>
            </w:r>
          </w:p>
          <w:p w14:paraId="6A53674B" w14:textId="77777777" w:rsidR="00473D41" w:rsidRDefault="00473D41" w:rsidP="00473D4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A879AB" w14:textId="1CAEA65A" w:rsidR="00473D41" w:rsidRDefault="00473D41" w:rsidP="00473D41">
            <w:pPr>
              <w:pStyle w:val="HTMLPreformatted"/>
              <w:rPr>
                <w:ins w:id="198" w:author="Keshav Singh" w:date="2023-06-11T14:07:00Z"/>
              </w:rPr>
            </w:pPr>
            <w:r>
              <w:rPr>
                <w:rFonts w:ascii="Cascadia Mono" w:hAnsi="Cascadia Mono" w:cs="Cascadia Mono"/>
                <w:color w:val="000000"/>
                <w:sz w:val="19"/>
                <w:szCs w:val="19"/>
              </w:rPr>
              <w:t>}</w:t>
            </w:r>
          </w:p>
        </w:tc>
      </w:tr>
      <w:tr w:rsidR="00AE204E" w14:paraId="7B5BF6A2" w14:textId="77777777" w:rsidTr="00146813">
        <w:trPr>
          <w:ins w:id="199" w:author="Keshav Singh" w:date="2023-06-11T14:07:00Z"/>
        </w:trPr>
        <w:tc>
          <w:tcPr>
            <w:tcW w:w="0" w:type="auto"/>
          </w:tcPr>
          <w:p w14:paraId="29C00275" w14:textId="77777777" w:rsidR="00146813" w:rsidRDefault="00146813" w:rsidP="00CB17FB">
            <w:pPr>
              <w:rPr>
                <w:ins w:id="200" w:author="Keshav Singh" w:date="2023-06-11T14:07:00Z"/>
              </w:rPr>
            </w:pPr>
          </w:p>
        </w:tc>
        <w:tc>
          <w:tcPr>
            <w:tcW w:w="0" w:type="auto"/>
          </w:tcPr>
          <w:p w14:paraId="462B0497" w14:textId="77777777" w:rsidR="00146813" w:rsidRDefault="00146813" w:rsidP="00CB17FB">
            <w:pPr>
              <w:rPr>
                <w:ins w:id="201" w:author="Keshav Singh" w:date="2023-06-11T14:07:00Z"/>
              </w:rPr>
            </w:pPr>
          </w:p>
        </w:tc>
      </w:tr>
      <w:tr w:rsidR="00AE204E" w14:paraId="03C32A93" w14:textId="77777777" w:rsidTr="00146813">
        <w:trPr>
          <w:ins w:id="202" w:author="Keshav Singh" w:date="2023-06-11T14:07:00Z"/>
        </w:trPr>
        <w:tc>
          <w:tcPr>
            <w:tcW w:w="0" w:type="auto"/>
          </w:tcPr>
          <w:p w14:paraId="1211A6A1" w14:textId="77777777" w:rsidR="00146813" w:rsidRDefault="00146813" w:rsidP="00CB17FB">
            <w:pPr>
              <w:rPr>
                <w:ins w:id="203" w:author="Keshav Singh" w:date="2023-06-11T14:07:00Z"/>
              </w:rPr>
            </w:pPr>
          </w:p>
        </w:tc>
        <w:tc>
          <w:tcPr>
            <w:tcW w:w="0" w:type="auto"/>
          </w:tcPr>
          <w:p w14:paraId="4A32390B" w14:textId="77777777" w:rsidR="00146813" w:rsidRDefault="00146813" w:rsidP="00CB17FB">
            <w:pPr>
              <w:rPr>
                <w:ins w:id="204" w:author="Keshav Singh" w:date="2023-06-11T14:07:00Z"/>
              </w:rPr>
            </w:pPr>
          </w:p>
        </w:tc>
      </w:tr>
      <w:tr w:rsidR="00AE204E" w14:paraId="3ACF8800" w14:textId="77777777" w:rsidTr="00146813">
        <w:trPr>
          <w:ins w:id="205" w:author="Keshav Singh" w:date="2023-06-11T14:07:00Z"/>
        </w:trPr>
        <w:tc>
          <w:tcPr>
            <w:tcW w:w="0" w:type="auto"/>
          </w:tcPr>
          <w:p w14:paraId="7144F921" w14:textId="77777777" w:rsidR="00146813" w:rsidRDefault="00146813" w:rsidP="00CB17FB">
            <w:pPr>
              <w:rPr>
                <w:ins w:id="206" w:author="Keshav Singh" w:date="2023-06-11T14:07:00Z"/>
              </w:rPr>
            </w:pPr>
          </w:p>
        </w:tc>
        <w:tc>
          <w:tcPr>
            <w:tcW w:w="0" w:type="auto"/>
          </w:tcPr>
          <w:p w14:paraId="7E165BDF" w14:textId="77777777" w:rsidR="00146813" w:rsidRDefault="00146813" w:rsidP="00CB17FB">
            <w:pPr>
              <w:rPr>
                <w:ins w:id="207" w:author="Keshav Singh" w:date="2023-06-11T14:07:00Z"/>
              </w:rPr>
            </w:pPr>
          </w:p>
        </w:tc>
      </w:tr>
    </w:tbl>
    <w:p w14:paraId="1E7133BF" w14:textId="025075C0" w:rsidR="00CB17FB" w:rsidRPr="00CB17FB" w:rsidRDefault="00CB17FB">
      <w:pPr>
        <w:rPr>
          <w:ins w:id="208" w:author="Keshav Singh" w:date="2023-06-07T09:30:00Z"/>
        </w:rPr>
        <w:pPrChange w:id="209" w:author="Keshav Singh" w:date="2023-06-11T14:06:00Z">
          <w:pPr>
            <w:spacing w:before="100" w:beforeAutospacing="1" w:after="100" w:afterAutospacing="1" w:line="240" w:lineRule="auto"/>
          </w:pPr>
        </w:pPrChange>
      </w:pPr>
    </w:p>
    <w:p w14:paraId="6A211D62" w14:textId="18B01B85" w:rsidR="002F35BC" w:rsidRDefault="00FB0AF9">
      <w:pPr>
        <w:pStyle w:val="Heading2"/>
        <w:rPr>
          <w:ins w:id="210" w:author="Keshav Singh" w:date="2023-06-07T09:33:00Z"/>
        </w:rPr>
        <w:pPrChange w:id="211" w:author="Keshav Singh" w:date="2023-06-07T10:05:00Z">
          <w:pPr/>
        </w:pPrChange>
      </w:pPr>
      <w:bookmarkStart w:id="212" w:name="_Toc137401933"/>
      <w:ins w:id="213" w:author="Keshav Singh" w:date="2023-06-07T09:30:00Z">
        <w:r>
          <w:t>Data Types</w:t>
        </w:r>
      </w:ins>
      <w:bookmarkEnd w:id="212"/>
    </w:p>
    <w:p w14:paraId="34E33B25" w14:textId="61F2F224" w:rsidR="00E84196" w:rsidRDefault="00D350A2">
      <w:pPr>
        <w:rPr>
          <w:ins w:id="214" w:author="Keshav Singh" w:date="2023-06-07T09:31:00Z"/>
        </w:rPr>
        <w:pPrChange w:id="215" w:author="Keshav Singh" w:date="2023-06-07T09:33:00Z">
          <w:pPr>
            <w:pStyle w:val="ListParagraph"/>
            <w:numPr>
              <w:numId w:val="4"/>
            </w:numPr>
            <w:ind w:hanging="360"/>
          </w:pPr>
        </w:pPrChange>
      </w:pPr>
      <w:ins w:id="216" w:author="Keshav Singh" w:date="2023-06-07T09:36:00Z">
        <w:r>
          <w:t>Three</w:t>
        </w:r>
      </w:ins>
      <w:ins w:id="217" w:author="Keshav Singh" w:date="2023-06-07T09:31:00Z">
        <w:r w:rsidR="002F0879">
          <w:t xml:space="preserve"> types of data type</w:t>
        </w:r>
      </w:ins>
    </w:p>
    <w:p w14:paraId="7549F1A1" w14:textId="2592866C" w:rsidR="002F0879" w:rsidRDefault="002F0879" w:rsidP="002F0879">
      <w:pPr>
        <w:pStyle w:val="ListParagraph"/>
        <w:numPr>
          <w:ilvl w:val="0"/>
          <w:numId w:val="5"/>
        </w:numPr>
        <w:rPr>
          <w:ins w:id="218" w:author="Keshav Singh" w:date="2023-06-07T09:32:00Z"/>
        </w:rPr>
      </w:pPr>
      <w:ins w:id="219" w:author="Keshav Singh" w:date="2023-06-07T09:32:00Z">
        <w:r>
          <w:t>Value type =&gt; stored on stack</w:t>
        </w:r>
      </w:ins>
      <w:ins w:id="220" w:author="Keshav Singh" w:date="2023-06-07T09:38:00Z">
        <w:r w:rsidR="00742D3D">
          <w:t xml:space="preserve"> =&gt; </w:t>
        </w:r>
      </w:ins>
    </w:p>
    <w:p w14:paraId="04BFB15B" w14:textId="15FC6208" w:rsidR="002F0879" w:rsidRDefault="002F0879" w:rsidP="002F0879">
      <w:pPr>
        <w:pStyle w:val="ListParagraph"/>
        <w:numPr>
          <w:ilvl w:val="0"/>
          <w:numId w:val="5"/>
        </w:numPr>
        <w:rPr>
          <w:ins w:id="221" w:author="Keshav Singh" w:date="2023-06-07T09:34:00Z"/>
        </w:rPr>
      </w:pPr>
      <w:ins w:id="222" w:author="Keshav Singh" w:date="2023-06-07T09:32:00Z">
        <w:r>
          <w:t>Reference type =&gt; stored in heap</w:t>
        </w:r>
      </w:ins>
      <w:ins w:id="223" w:author="Keshav Singh" w:date="2023-06-07T09:38:00Z">
        <w:r w:rsidR="00742D3D">
          <w:t xml:space="preserve"> </w:t>
        </w:r>
        <w:r w:rsidR="0001435C">
          <w:t>[</w:t>
        </w:r>
      </w:ins>
      <w:ins w:id="224" w:author="Keshav Singh" w:date="2023-06-07T09:39:00Z">
        <w:r w:rsidR="002A5DD0">
          <w:t xml:space="preserve">contain a memory address of variable value, </w:t>
        </w:r>
        <w:r w:rsidR="0001435C">
          <w:t>won’t store the variable value directly in memory.</w:t>
        </w:r>
      </w:ins>
      <w:ins w:id="225" w:author="Keshav Singh" w:date="2023-06-07T09:38:00Z">
        <w:r w:rsidR="0001435C">
          <w:t>]</w:t>
        </w:r>
      </w:ins>
    </w:p>
    <w:p w14:paraId="3E6ECE96" w14:textId="35BDA4EA" w:rsidR="001F4B78" w:rsidRDefault="001F4B78" w:rsidP="002F0879">
      <w:pPr>
        <w:pStyle w:val="ListParagraph"/>
        <w:numPr>
          <w:ilvl w:val="0"/>
          <w:numId w:val="5"/>
        </w:numPr>
        <w:rPr>
          <w:ins w:id="226" w:author="Keshav Singh" w:date="2023-06-07T09:36:00Z"/>
        </w:rPr>
      </w:pPr>
      <w:ins w:id="227" w:author="Keshav Singh" w:date="2023-06-07T09:34:00Z">
        <w:r>
          <w:t>Pointer type</w:t>
        </w:r>
      </w:ins>
      <w:ins w:id="228" w:author="Keshav Singh" w:date="2023-06-07T09:38:00Z">
        <w:r w:rsidR="00742D3D">
          <w:t xml:space="preserve"> =&gt; &amp; and *.</w:t>
        </w:r>
      </w:ins>
    </w:p>
    <w:p w14:paraId="05052F37" w14:textId="77C627C0" w:rsidR="00E54C17" w:rsidRDefault="00D350A2" w:rsidP="00742D3D">
      <w:pPr>
        <w:rPr>
          <w:ins w:id="229" w:author="Keshav Singh" w:date="2023-06-07T09:30:00Z"/>
        </w:rPr>
      </w:pPr>
      <w:ins w:id="230" w:author="Keshav Singh" w:date="2023-06-07T09:36:00Z">
        <w:r w:rsidRPr="00D350A2">
          <w:rPr>
            <w:noProof/>
          </w:rPr>
          <w:lastRenderedPageBreak/>
          <w:drawing>
            <wp:inline distT="0" distB="0" distL="0" distR="0" wp14:anchorId="28993E12" wp14:editId="19EEFED4">
              <wp:extent cx="5395428" cy="4138019"/>
              <wp:effectExtent l="0" t="0" r="0" b="0"/>
              <wp:docPr id="207214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43788" name=""/>
                      <pic:cNvPicPr/>
                    </pic:nvPicPr>
                    <pic:blipFill>
                      <a:blip r:embed="rId15"/>
                      <a:stretch>
                        <a:fillRect/>
                      </a:stretch>
                    </pic:blipFill>
                    <pic:spPr>
                      <a:xfrm>
                        <a:off x="0" y="0"/>
                        <a:ext cx="5395428" cy="4138019"/>
                      </a:xfrm>
                      <a:prstGeom prst="rect">
                        <a:avLst/>
                      </a:prstGeom>
                    </pic:spPr>
                  </pic:pic>
                </a:graphicData>
              </a:graphic>
            </wp:inline>
          </w:drawing>
        </w:r>
      </w:ins>
    </w:p>
    <w:p w14:paraId="3D564110" w14:textId="77777777" w:rsidR="001E6AED" w:rsidRDefault="001E6AED" w:rsidP="006D2245">
      <w:pPr>
        <w:rPr>
          <w:ins w:id="231" w:author="Keshav Singh" w:date="2023-06-07T09:29:00Z"/>
        </w:rPr>
      </w:pPr>
    </w:p>
    <w:p w14:paraId="0291A5E2" w14:textId="628D600D" w:rsidR="00E84196" w:rsidRDefault="00554CC8">
      <w:pPr>
        <w:pStyle w:val="Heading2"/>
        <w:rPr>
          <w:ins w:id="232" w:author="Keshav Singh" w:date="2023-06-07T09:44:00Z"/>
        </w:rPr>
        <w:pPrChange w:id="233" w:author="Keshav Singh" w:date="2023-06-07T10:05:00Z">
          <w:pPr>
            <w:pStyle w:val="Heading1"/>
          </w:pPr>
        </w:pPrChange>
      </w:pPr>
      <w:bookmarkStart w:id="234" w:name="_Toc137401934"/>
      <w:ins w:id="235" w:author="Keshav Singh" w:date="2023-06-07T09:44:00Z">
        <w:r>
          <w:t>Keywords</w:t>
        </w:r>
        <w:bookmarkEnd w:id="234"/>
      </w:ins>
    </w:p>
    <w:p w14:paraId="5C8322B2" w14:textId="77777777" w:rsidR="00DD6AA1" w:rsidRDefault="00DD6AA1" w:rsidP="00DD6AA1">
      <w:pPr>
        <w:pStyle w:val="ListParagraph"/>
        <w:numPr>
          <w:ilvl w:val="0"/>
          <w:numId w:val="5"/>
        </w:numPr>
        <w:rPr>
          <w:ins w:id="236" w:author="Keshav Singh" w:date="2023-06-07T09:45:00Z"/>
        </w:rPr>
      </w:pPr>
      <w:ins w:id="237" w:author="Keshav Singh" w:date="2023-06-07T09:45:00Z">
        <w:r>
          <w:rPr>
            <w:rStyle w:val="Strong"/>
          </w:rPr>
          <w:t>Keywords</w:t>
        </w:r>
        <w:r>
          <w:t xml:space="preserve"> are the predefined set of reserved words that have special meaning for the compiler. </w:t>
        </w:r>
      </w:ins>
    </w:p>
    <w:p w14:paraId="7211F244" w14:textId="024D67FA" w:rsidR="00554CC8" w:rsidRDefault="00DD6AA1" w:rsidP="00DD6AA1">
      <w:pPr>
        <w:pStyle w:val="ListParagraph"/>
        <w:numPr>
          <w:ilvl w:val="0"/>
          <w:numId w:val="5"/>
        </w:numPr>
        <w:rPr>
          <w:ins w:id="238" w:author="Keshav Singh" w:date="2023-06-07T09:45:00Z"/>
        </w:rPr>
      </w:pPr>
      <w:ins w:id="239" w:author="Keshav Singh" w:date="2023-06-07T09:45:00Z">
        <w:r>
          <w:t>So, the keywords in c# cannot be used as identifiers such as variable name, class name, etc., in our applications.</w:t>
        </w:r>
      </w:ins>
    </w:p>
    <w:p w14:paraId="3C11C9DC" w14:textId="77777777" w:rsidR="00BA0196" w:rsidRPr="00C21A3E" w:rsidRDefault="00BA0196">
      <w:pPr>
        <w:pStyle w:val="NoSpacing"/>
        <w:rPr>
          <w:ins w:id="240" w:author="Keshav Singh" w:date="2023-06-07T09:45:00Z"/>
          <w:b/>
          <w:bCs/>
          <w:sz w:val="24"/>
          <w:szCs w:val="24"/>
          <w:rPrChange w:id="241" w:author="Keshav Singh" w:date="2023-06-07T10:07:00Z">
            <w:rPr>
              <w:ins w:id="242" w:author="Keshav Singh" w:date="2023-06-07T09:45:00Z"/>
            </w:rPr>
          </w:rPrChange>
        </w:rPr>
        <w:pPrChange w:id="243" w:author="Keshav Singh" w:date="2023-06-07T10:07:00Z">
          <w:pPr>
            <w:pStyle w:val="Heading2"/>
          </w:pPr>
        </w:pPrChange>
      </w:pPr>
      <w:ins w:id="244" w:author="Keshav Singh" w:date="2023-06-07T09:45:00Z">
        <w:r w:rsidRPr="00C21A3E">
          <w:rPr>
            <w:b/>
            <w:bCs/>
            <w:sz w:val="24"/>
            <w:szCs w:val="24"/>
            <w:rPrChange w:id="245" w:author="Keshav Singh" w:date="2023-06-07T10:07:00Z">
              <w:rPr/>
            </w:rPrChange>
          </w:rPr>
          <w:t>Use Keywords as Variable Names</w:t>
        </w:r>
      </w:ins>
    </w:p>
    <w:p w14:paraId="479FCAA1" w14:textId="667B11DB" w:rsidR="00DD6AA1" w:rsidRDefault="008062F1" w:rsidP="00EC0C42">
      <w:pPr>
        <w:pStyle w:val="ListParagraph"/>
        <w:numPr>
          <w:ilvl w:val="0"/>
          <w:numId w:val="5"/>
        </w:numPr>
        <w:rPr>
          <w:ins w:id="246" w:author="Keshav Singh" w:date="2023-06-07T09:47:00Z"/>
        </w:rPr>
      </w:pPr>
      <w:ins w:id="247" w:author="Keshav Singh" w:date="2023-06-07T09:47:00Z">
        <w:r>
          <w:t>If you want to use Keywords as variable names (identifiers), then i</w:t>
        </w:r>
      </w:ins>
      <w:ins w:id="248" w:author="Keshav Singh" w:date="2023-06-07T09:46:00Z">
        <w:r w:rsidR="00EC0C42">
          <w:t xml:space="preserve">nclude </w:t>
        </w:r>
        <w:r w:rsidR="00EC0C42" w:rsidRPr="008062F1">
          <w:rPr>
            <w:rStyle w:val="HTMLCode"/>
            <w:rFonts w:eastAsiaTheme="minorHAnsi"/>
          </w:rPr>
          <w:t>@</w:t>
        </w:r>
        <w:r w:rsidR="00EC0C42">
          <w:t xml:space="preserve"> as a prefix for your variable names. For example, </w:t>
        </w:r>
        <w:r w:rsidR="00EC0C42">
          <w:rPr>
            <w:rStyle w:val="Strong"/>
          </w:rPr>
          <w:t>@switch</w:t>
        </w:r>
        <w:r w:rsidR="00EC0C42">
          <w:t xml:space="preserve"> is a valid identifier, but the </w:t>
        </w:r>
        <w:r w:rsidR="00EC0C42">
          <w:rPr>
            <w:rStyle w:val="Strong"/>
          </w:rPr>
          <w:t>switch</w:t>
        </w:r>
        <w:r w:rsidR="00EC0C42">
          <w:t xml:space="preserve"> is not</w:t>
        </w:r>
      </w:ins>
      <w:ins w:id="249" w:author="Keshav Singh" w:date="2023-06-07T09:47:00Z">
        <w:r>
          <w:t>.</w:t>
        </w:r>
      </w:ins>
    </w:p>
    <w:p w14:paraId="2E889D46" w14:textId="77777777" w:rsidR="004D1CD1" w:rsidRPr="00C21A3E" w:rsidRDefault="004D1CD1">
      <w:pPr>
        <w:pStyle w:val="NoSpacing"/>
        <w:rPr>
          <w:ins w:id="250" w:author="Keshav Singh" w:date="2023-06-07T09:47:00Z"/>
          <w:b/>
          <w:bCs/>
          <w:sz w:val="24"/>
          <w:szCs w:val="24"/>
          <w:rPrChange w:id="251" w:author="Keshav Singh" w:date="2023-06-07T10:07:00Z">
            <w:rPr>
              <w:ins w:id="252" w:author="Keshav Singh" w:date="2023-06-07T09:47:00Z"/>
            </w:rPr>
          </w:rPrChange>
        </w:rPr>
        <w:pPrChange w:id="253" w:author="Keshav Singh" w:date="2023-06-07T10:07:00Z">
          <w:pPr>
            <w:pStyle w:val="Heading2"/>
          </w:pPr>
        </w:pPrChange>
      </w:pPr>
      <w:ins w:id="254" w:author="Keshav Singh" w:date="2023-06-07T09:47:00Z">
        <w:r w:rsidRPr="00C21A3E">
          <w:rPr>
            <w:b/>
            <w:bCs/>
            <w:sz w:val="24"/>
            <w:szCs w:val="24"/>
            <w:rPrChange w:id="255" w:author="Keshav Singh" w:date="2023-06-07T10:07:00Z">
              <w:rPr/>
            </w:rPrChange>
          </w:rPr>
          <w:t>Different Types of Keywords</w:t>
        </w:r>
      </w:ins>
    </w:p>
    <w:p w14:paraId="72040499" w14:textId="2C74EF9D" w:rsidR="004D1CD1" w:rsidRDefault="004D1CD1" w:rsidP="004D1CD1">
      <w:pPr>
        <w:pStyle w:val="NormalWeb"/>
        <w:rPr>
          <w:ins w:id="256" w:author="Keshav Singh" w:date="2023-06-07T09:47:00Z"/>
        </w:rPr>
      </w:pPr>
      <w:ins w:id="257" w:author="Keshav Singh" w:date="2023-06-07T09:47:00Z">
        <w:r>
          <w:t>In c#, Keywords are differentiated into two types those are</w:t>
        </w:r>
      </w:ins>
    </w:p>
    <w:p w14:paraId="1F31508E" w14:textId="652B82CB" w:rsidR="004D1CD1" w:rsidRDefault="004D1CD1" w:rsidP="004D1CD1">
      <w:pPr>
        <w:numPr>
          <w:ilvl w:val="0"/>
          <w:numId w:val="6"/>
        </w:numPr>
        <w:spacing w:before="100" w:beforeAutospacing="1" w:after="100" w:afterAutospacing="1" w:line="240" w:lineRule="auto"/>
        <w:rPr>
          <w:ins w:id="258" w:author="Keshav Singh" w:date="2023-06-07T09:47:00Z"/>
        </w:rPr>
      </w:pPr>
      <w:ins w:id="259" w:author="Keshav Singh" w:date="2023-06-07T09:47:00Z">
        <w:r>
          <w:t>Reserve Keywords =&gt;</w:t>
        </w:r>
      </w:ins>
    </w:p>
    <w:p w14:paraId="41EC0B83" w14:textId="464687A3" w:rsidR="004D1CD1" w:rsidRDefault="004D1CD1" w:rsidP="004D1CD1">
      <w:pPr>
        <w:numPr>
          <w:ilvl w:val="0"/>
          <w:numId w:val="6"/>
        </w:numPr>
        <w:spacing w:before="100" w:beforeAutospacing="1" w:after="100" w:afterAutospacing="1" w:line="240" w:lineRule="auto"/>
        <w:rPr>
          <w:ins w:id="260" w:author="Keshav Singh" w:date="2023-06-07T09:47:00Z"/>
        </w:rPr>
      </w:pPr>
      <w:ins w:id="261" w:author="Keshav Singh" w:date="2023-06-07T09:47:00Z">
        <w:r>
          <w:t>Contextual Keywords =&gt;</w:t>
        </w:r>
      </w:ins>
      <w:ins w:id="262" w:author="Keshav Singh" w:date="2023-06-07T09:48:00Z">
        <w:r w:rsidR="00A021E6">
          <w:t xml:space="preserve"> Generally, whenever the new keywords are added to the C# language, those are treated as </w:t>
        </w:r>
        <w:r w:rsidR="00A021E6">
          <w:rPr>
            <w:rStyle w:val="Strong"/>
          </w:rPr>
          <w:t xml:space="preserve">Contextual </w:t>
        </w:r>
        <w:r w:rsidR="00A021E6">
          <w:t>keywords to avoid breaking c# programs that we wrote in older versions.</w:t>
        </w:r>
      </w:ins>
    </w:p>
    <w:p w14:paraId="526DEE6A" w14:textId="77777777" w:rsidR="00424BDE" w:rsidRDefault="00424BDE">
      <w:pPr>
        <w:pStyle w:val="Heading2"/>
        <w:rPr>
          <w:ins w:id="263" w:author="Keshav Singh" w:date="2023-06-07T09:48:00Z"/>
        </w:rPr>
        <w:pPrChange w:id="264" w:author="Keshav Singh" w:date="2023-06-07T10:05:00Z">
          <w:pPr>
            <w:pStyle w:val="Heading1"/>
          </w:pPr>
        </w:pPrChange>
      </w:pPr>
      <w:bookmarkStart w:id="265" w:name="_Toc137401935"/>
      <w:ins w:id="266" w:author="Keshav Singh" w:date="2023-06-07T09:48:00Z">
        <w:r>
          <w:t>Namespaces</w:t>
        </w:r>
        <w:bookmarkEnd w:id="265"/>
        <w:r>
          <w:t xml:space="preserve"> </w:t>
        </w:r>
      </w:ins>
    </w:p>
    <w:p w14:paraId="101D3BF2" w14:textId="40B6FEC0" w:rsidR="008062F1" w:rsidRDefault="00740AD2" w:rsidP="00740AD2">
      <w:pPr>
        <w:pStyle w:val="ListParagraph"/>
        <w:numPr>
          <w:ilvl w:val="0"/>
          <w:numId w:val="5"/>
        </w:numPr>
        <w:rPr>
          <w:ins w:id="267" w:author="Keshav Singh" w:date="2023-06-07T09:49:00Z"/>
        </w:rPr>
      </w:pPr>
      <w:ins w:id="268" w:author="Keshav Singh" w:date="2023-06-07T09:49:00Z">
        <w:r>
          <w:t>Used to organize multiple </w:t>
        </w:r>
        <w:r>
          <w:fldChar w:fldCharType="begin"/>
        </w:r>
        <w:r>
          <w:instrText xml:space="preserve"> HYPERLINK "https://www.tutlane.com/tutorial/csharp/csharp-classes-and-objects-with-examples" \o "C# Classes and Objects with Examples" \t "_blank" </w:instrText>
        </w:r>
        <w:r>
          <w:fldChar w:fldCharType="separate"/>
        </w:r>
        <w:r>
          <w:rPr>
            <w:rStyle w:val="Hyperlink"/>
          </w:rPr>
          <w:t>classes</w:t>
        </w:r>
        <w:r>
          <w:fldChar w:fldCharType="end"/>
        </w:r>
        <w:r>
          <w:t> in our applications, reducing the code redundancy in our .NET applications.</w:t>
        </w:r>
      </w:ins>
    </w:p>
    <w:p w14:paraId="081BA1E6" w14:textId="726522BB" w:rsidR="003517A0" w:rsidRDefault="008543A6">
      <w:pPr>
        <w:pStyle w:val="ListParagraph"/>
        <w:numPr>
          <w:ilvl w:val="0"/>
          <w:numId w:val="5"/>
        </w:numPr>
        <w:rPr>
          <w:ins w:id="269" w:author="Keshav Singh" w:date="2023-06-07T09:52:00Z"/>
        </w:rPr>
        <w:pPrChange w:id="270" w:author="Keshav Singh" w:date="2023-06-07T09:57:00Z">
          <w:pPr>
            <w:pStyle w:val="NormalWeb"/>
          </w:pPr>
        </w:pPrChange>
      </w:pPr>
      <w:ins w:id="271" w:author="Keshav Singh" w:date="2023-06-07T09:49:00Z">
        <w:r>
          <w:rPr>
            <w:rStyle w:val="HTMLCode"/>
            <w:rFonts w:eastAsiaTheme="minorHAnsi"/>
          </w:rPr>
          <w:t>namespace</w:t>
        </w:r>
        <w:r>
          <w:t xml:space="preserve"> keyword used to define/create the name</w:t>
        </w:r>
      </w:ins>
      <w:ins w:id="272" w:author="Keshav Singh" w:date="2023-06-07T09:50:00Z">
        <w:r>
          <w:t>space in c#.</w:t>
        </w:r>
      </w:ins>
    </w:p>
    <w:tbl>
      <w:tblPr>
        <w:tblStyle w:val="TableGrid"/>
        <w:tblW w:w="0" w:type="auto"/>
        <w:tblLook w:val="04A0" w:firstRow="1" w:lastRow="0" w:firstColumn="1" w:lastColumn="0" w:noHBand="0" w:noVBand="1"/>
      </w:tblPr>
      <w:tblGrid>
        <w:gridCol w:w="2733"/>
        <w:gridCol w:w="3410"/>
      </w:tblGrid>
      <w:tr w:rsidR="003517A0" w14:paraId="5D1A82CB" w14:textId="77777777" w:rsidTr="005C68BF">
        <w:trPr>
          <w:ins w:id="273" w:author="Keshav Singh" w:date="2023-06-07T09:52:00Z"/>
        </w:trPr>
        <w:tc>
          <w:tcPr>
            <w:tcW w:w="0" w:type="auto"/>
          </w:tcPr>
          <w:p w14:paraId="303148A0" w14:textId="59F0FD11" w:rsidR="003517A0" w:rsidRPr="003F3A01" w:rsidRDefault="003517A0">
            <w:pPr>
              <w:pStyle w:val="NoSpacing"/>
              <w:rPr>
                <w:ins w:id="274" w:author="Keshav Singh" w:date="2023-06-07T09:52:00Z"/>
                <w:rPrChange w:id="275" w:author="Keshav Singh" w:date="2023-06-07T10:06:00Z">
                  <w:rPr>
                    <w:ins w:id="276" w:author="Keshav Singh" w:date="2023-06-07T09:52:00Z"/>
                  </w:rPr>
                </w:rPrChange>
              </w:rPr>
              <w:pPrChange w:id="277" w:author="Keshav Singh" w:date="2023-06-07T10:06:00Z">
                <w:pPr>
                  <w:pStyle w:val="NormalWeb"/>
                </w:pPr>
              </w:pPrChange>
            </w:pPr>
            <w:ins w:id="278" w:author="Keshav Singh" w:date="2023-06-07T09:52:00Z">
              <w:r w:rsidRPr="003F3A01">
                <w:rPr>
                  <w:sz w:val="24"/>
                  <w:szCs w:val="24"/>
                  <w:rPrChange w:id="279" w:author="Keshav Singh" w:date="2023-06-07T10:06:00Z">
                    <w:rPr/>
                  </w:rPrChange>
                </w:rPr>
                <w:lastRenderedPageBreak/>
                <w:t>Multiple Namespaces</w:t>
              </w:r>
            </w:ins>
          </w:p>
        </w:tc>
        <w:tc>
          <w:tcPr>
            <w:tcW w:w="0" w:type="auto"/>
            <w:shd w:val="clear" w:color="auto" w:fill="A8D08D" w:themeFill="accent6" w:themeFillTint="99"/>
          </w:tcPr>
          <w:p w14:paraId="6DBBEA5A" w14:textId="50FFBA3E" w:rsidR="003517A0" w:rsidRDefault="009F56EC" w:rsidP="003517A0">
            <w:pPr>
              <w:pStyle w:val="NormalWeb"/>
              <w:rPr>
                <w:ins w:id="280" w:author="Keshav Singh" w:date="2023-06-07T09:52:00Z"/>
              </w:rPr>
            </w:pPr>
            <w:ins w:id="281" w:author="Keshav Singh" w:date="2023-06-07T09:57:00Z">
              <w:r>
                <w:rPr>
                  <w:color w:val="000000"/>
                </w:rPr>
                <w:t>namespace Tutlane</w:t>
              </w:r>
              <w:r>
                <w:rPr>
                  <w:color w:val="000000"/>
                </w:rPr>
                <w:br/>
                <w:t>{</w:t>
              </w:r>
              <w:r>
                <w:rPr>
                  <w:color w:val="000000"/>
                </w:rPr>
                <w:br/>
                <w:t xml:space="preserve">    </w:t>
              </w:r>
              <w:r>
                <w:rPr>
                  <w:color w:val="0000FF"/>
                </w:rPr>
                <w:t>class</w:t>
              </w:r>
              <w:r>
                <w:rPr>
                  <w:color w:val="000000"/>
                </w:rPr>
                <w:t xml:space="preserve"> Program</w:t>
              </w:r>
              <w:r>
                <w:rPr>
                  <w:color w:val="000000"/>
                </w:rPr>
                <w:br/>
                <w:t>    {</w:t>
              </w:r>
              <w:r>
                <w:rPr>
                  <w:color w:val="000000"/>
                </w:rPr>
                <w:br/>
                <w:t>    }</w:t>
              </w:r>
              <w:r>
                <w:rPr>
                  <w:color w:val="000000"/>
                </w:rPr>
                <w:br/>
                <w:t>}</w:t>
              </w:r>
              <w:r>
                <w:rPr>
                  <w:color w:val="000000"/>
                </w:rPr>
                <w:br/>
              </w:r>
              <w:r>
                <w:rPr>
                  <w:color w:val="0000FF"/>
                </w:rPr>
                <w:t>namespace</w:t>
              </w:r>
              <w:r>
                <w:rPr>
                  <w:color w:val="000000"/>
                </w:rPr>
                <w:t xml:space="preserve"> CustomNameSpace {</w:t>
              </w:r>
              <w:r>
                <w:rPr>
                  <w:color w:val="000000"/>
                </w:rPr>
                <w:br/>
                <w:t xml:space="preserve">    </w:t>
              </w:r>
              <w:r>
                <w:rPr>
                  <w:color w:val="0000FF"/>
                </w:rPr>
                <w:t>class</w:t>
              </w:r>
              <w:r>
                <w:rPr>
                  <w:color w:val="000000"/>
                </w:rPr>
                <w:t xml:space="preserve"> Welcome {</w:t>
              </w:r>
              <w:r>
                <w:rPr>
                  <w:color w:val="000000"/>
                </w:rPr>
                <w:br/>
                <w:t>    }</w:t>
              </w:r>
              <w:r>
                <w:rPr>
                  <w:color w:val="000000"/>
                </w:rPr>
                <w:br/>
                <w:t>}</w:t>
              </w:r>
            </w:ins>
          </w:p>
        </w:tc>
      </w:tr>
      <w:tr w:rsidR="003517A0" w14:paraId="542E1A87" w14:textId="77777777" w:rsidTr="005C68BF">
        <w:trPr>
          <w:ins w:id="282" w:author="Keshav Singh" w:date="2023-06-07T09:52:00Z"/>
        </w:trPr>
        <w:tc>
          <w:tcPr>
            <w:tcW w:w="0" w:type="auto"/>
          </w:tcPr>
          <w:p w14:paraId="5D188893" w14:textId="32CBF81E" w:rsidR="003517A0" w:rsidRPr="003F3A01" w:rsidRDefault="003517A0">
            <w:pPr>
              <w:pStyle w:val="NoSpacing"/>
              <w:rPr>
                <w:ins w:id="283" w:author="Keshav Singh" w:date="2023-06-07T09:52:00Z"/>
                <w:rPrChange w:id="284" w:author="Keshav Singh" w:date="2023-06-07T10:06:00Z">
                  <w:rPr>
                    <w:ins w:id="285" w:author="Keshav Singh" w:date="2023-06-07T09:52:00Z"/>
                  </w:rPr>
                </w:rPrChange>
              </w:rPr>
              <w:pPrChange w:id="286" w:author="Keshav Singh" w:date="2023-06-07T10:06:00Z">
                <w:pPr>
                  <w:pStyle w:val="NormalWeb"/>
                </w:pPr>
              </w:pPrChange>
            </w:pPr>
            <w:ins w:id="287" w:author="Keshav Singh" w:date="2023-06-07T09:53:00Z">
              <w:r w:rsidRPr="003F3A01">
                <w:rPr>
                  <w:sz w:val="24"/>
                  <w:szCs w:val="24"/>
                  <w:rPrChange w:id="288" w:author="Keshav Singh" w:date="2023-06-07T10:06:00Z">
                    <w:rPr/>
                  </w:rPrChange>
                </w:rPr>
                <w:t>Nested Namespaces in C#</w:t>
              </w:r>
            </w:ins>
          </w:p>
        </w:tc>
        <w:tc>
          <w:tcPr>
            <w:tcW w:w="0" w:type="auto"/>
            <w:shd w:val="clear" w:color="auto" w:fill="A8D08D" w:themeFill="accent6" w:themeFillTint="99"/>
          </w:tcPr>
          <w:p w14:paraId="4D85CC87" w14:textId="77777777" w:rsidR="009B777B" w:rsidRDefault="009B777B" w:rsidP="009B777B">
            <w:pPr>
              <w:pStyle w:val="NormalWeb"/>
              <w:rPr>
                <w:ins w:id="289" w:author="Keshav Singh" w:date="2023-06-07T09:57:00Z"/>
              </w:rPr>
            </w:pPr>
            <w:ins w:id="290" w:author="Keshav Singh" w:date="2023-06-07T09:57:00Z">
              <w:r>
                <w:rPr>
                  <w:color w:val="0000FF"/>
                </w:rPr>
                <w:t>namespace</w:t>
              </w:r>
              <w:r>
                <w:t xml:space="preserve"> namespace1 {</w:t>
              </w:r>
            </w:ins>
          </w:p>
          <w:p w14:paraId="2104445E" w14:textId="77777777" w:rsidR="009B777B" w:rsidRDefault="009B777B" w:rsidP="009B777B">
            <w:pPr>
              <w:pStyle w:val="NormalWeb"/>
              <w:rPr>
                <w:ins w:id="291" w:author="Keshav Singh" w:date="2023-06-07T09:57:00Z"/>
              </w:rPr>
            </w:pPr>
            <w:ins w:id="292" w:author="Keshav Singh" w:date="2023-06-07T09:57:00Z">
              <w:r>
                <w:t xml:space="preserve">    </w:t>
              </w:r>
              <w:r>
                <w:rPr>
                  <w:color w:val="0000FF"/>
                </w:rPr>
                <w:t>namespace</w:t>
              </w:r>
              <w:r>
                <w:t xml:space="preserve"> nestednamespace { </w:t>
              </w:r>
            </w:ins>
          </w:p>
          <w:p w14:paraId="3BBF7E26" w14:textId="77777777" w:rsidR="009B777B" w:rsidRDefault="009B777B" w:rsidP="009B777B">
            <w:pPr>
              <w:pStyle w:val="NormalWeb"/>
              <w:rPr>
                <w:ins w:id="293" w:author="Keshav Singh" w:date="2023-06-07T09:57:00Z"/>
              </w:rPr>
            </w:pPr>
            <w:ins w:id="294" w:author="Keshav Singh" w:date="2023-06-07T09:57:00Z">
              <w:r>
                <w:t xml:space="preserve">    </w:t>
              </w:r>
              <w:r>
                <w:rPr>
                  <w:color w:val="008000"/>
                </w:rPr>
                <w:t>// Nested Namespace Code</w:t>
              </w:r>
            </w:ins>
          </w:p>
          <w:p w14:paraId="113C5FA6" w14:textId="173B5C5E" w:rsidR="003517A0" w:rsidRDefault="009B777B" w:rsidP="009B777B">
            <w:pPr>
              <w:pStyle w:val="NormalWeb"/>
              <w:rPr>
                <w:ins w:id="295" w:author="Keshav Singh" w:date="2023-06-07T09:52:00Z"/>
              </w:rPr>
            </w:pPr>
            <w:ins w:id="296" w:author="Keshav Singh" w:date="2023-06-07T09:57:00Z">
              <w:r>
                <w:t>   }}</w:t>
              </w:r>
            </w:ins>
          </w:p>
        </w:tc>
      </w:tr>
    </w:tbl>
    <w:p w14:paraId="14132796" w14:textId="4EA7BAF8" w:rsidR="00AE0988" w:rsidRDefault="00AE0988" w:rsidP="003517A0">
      <w:pPr>
        <w:pStyle w:val="NormalWeb"/>
        <w:rPr>
          <w:ins w:id="297" w:author="Keshav Singh" w:date="2023-06-07T09:59:00Z"/>
        </w:rPr>
      </w:pPr>
    </w:p>
    <w:p w14:paraId="5588A9C3" w14:textId="77777777" w:rsidR="00AE0988" w:rsidRDefault="00AE0988">
      <w:pPr>
        <w:pStyle w:val="Heading2"/>
        <w:rPr>
          <w:ins w:id="298" w:author="Keshav Singh" w:date="2023-06-07T10:03:00Z"/>
        </w:rPr>
        <w:pPrChange w:id="299" w:author="Keshav Singh" w:date="2023-06-07T10:06:00Z">
          <w:pPr>
            <w:pStyle w:val="Heading1"/>
          </w:pPr>
        </w:pPrChange>
      </w:pPr>
      <w:bookmarkStart w:id="300" w:name="_Toc137401936"/>
      <w:ins w:id="301" w:author="Keshav Singh" w:date="2023-06-07T09:59:00Z">
        <w:r>
          <w:t>Comments</w:t>
        </w:r>
      </w:ins>
      <w:bookmarkEnd w:id="300"/>
    </w:p>
    <w:p w14:paraId="746328F1" w14:textId="191350F1" w:rsidR="00811B1C" w:rsidRPr="00811B1C" w:rsidRDefault="00811B1C">
      <w:pPr>
        <w:pStyle w:val="ListParagraph"/>
        <w:numPr>
          <w:ilvl w:val="0"/>
          <w:numId w:val="5"/>
        </w:numPr>
        <w:rPr>
          <w:ins w:id="302" w:author="Keshav Singh" w:date="2023-06-07T10:00:00Z"/>
        </w:rPr>
        <w:pPrChange w:id="303" w:author="Keshav Singh" w:date="2023-06-07T10:03:00Z">
          <w:pPr>
            <w:pStyle w:val="Heading1"/>
          </w:pPr>
        </w:pPrChange>
      </w:pPr>
      <w:ins w:id="304" w:author="Keshav Singh" w:date="2023-06-07T10:03:00Z">
        <w:r>
          <w:rPr>
            <w:rStyle w:val="Strong"/>
          </w:rPr>
          <w:t>Comments</w:t>
        </w:r>
        <w:r>
          <w:t xml:space="preserve"> are self-explanatory notes to provide detailed information about the code which we wrote in our applications.</w:t>
        </w:r>
      </w:ins>
    </w:p>
    <w:p w14:paraId="373DB665" w14:textId="040093EF" w:rsidR="00133BFC" w:rsidRPr="00133BFC" w:rsidRDefault="00133BFC">
      <w:pPr>
        <w:rPr>
          <w:ins w:id="305" w:author="Keshav Singh" w:date="2023-06-07T09:59:00Z"/>
        </w:rPr>
        <w:pPrChange w:id="306" w:author="Keshav Singh" w:date="2023-06-07T10:00:00Z">
          <w:pPr>
            <w:pStyle w:val="Heading1"/>
          </w:pPr>
        </w:pPrChange>
      </w:pPr>
      <w:ins w:id="307" w:author="Keshav Singh" w:date="2023-06-07T10:00:00Z">
        <w:r>
          <w:t>3 types of comment.</w:t>
        </w:r>
      </w:ins>
    </w:p>
    <w:tbl>
      <w:tblPr>
        <w:tblStyle w:val="TableGrid"/>
        <w:tblW w:w="0" w:type="auto"/>
        <w:tblLook w:val="04A0" w:firstRow="1" w:lastRow="0" w:firstColumn="1" w:lastColumn="0" w:noHBand="0" w:noVBand="1"/>
      </w:tblPr>
      <w:tblGrid>
        <w:gridCol w:w="2363"/>
        <w:gridCol w:w="3050"/>
      </w:tblGrid>
      <w:tr w:rsidR="00AE0988" w14:paraId="684C9924" w14:textId="77777777" w:rsidTr="00AE0988">
        <w:trPr>
          <w:ins w:id="308" w:author="Keshav Singh" w:date="2023-06-07T09:59:00Z"/>
        </w:trPr>
        <w:tc>
          <w:tcPr>
            <w:tcW w:w="0" w:type="auto"/>
          </w:tcPr>
          <w:p w14:paraId="405720EE" w14:textId="4BC3E7DC" w:rsidR="00AE0988" w:rsidRPr="00133BFC" w:rsidRDefault="00133BFC">
            <w:pPr>
              <w:pStyle w:val="NoSpacing"/>
              <w:rPr>
                <w:ins w:id="309" w:author="Keshav Singh" w:date="2023-06-07T09:59:00Z"/>
                <w:rPrChange w:id="310" w:author="Keshav Singh" w:date="2023-06-07T10:01:00Z">
                  <w:rPr>
                    <w:ins w:id="311" w:author="Keshav Singh" w:date="2023-06-07T09:59:00Z"/>
                  </w:rPr>
                </w:rPrChange>
              </w:rPr>
              <w:pPrChange w:id="312" w:author="Keshav Singh" w:date="2023-06-07T10:01:00Z">
                <w:pPr>
                  <w:pStyle w:val="NormalWeb"/>
                </w:pPr>
              </w:pPrChange>
            </w:pPr>
            <w:ins w:id="313" w:author="Keshav Singh" w:date="2023-06-07T10:00:00Z">
              <w:r w:rsidRPr="00133BFC">
                <w:rPr>
                  <w:sz w:val="24"/>
                  <w:szCs w:val="24"/>
                  <w:rPrChange w:id="314" w:author="Keshav Singh" w:date="2023-06-07T10:01:00Z">
                    <w:rPr/>
                  </w:rPrChange>
                </w:rPr>
                <w:t>Single Line</w:t>
              </w:r>
            </w:ins>
            <w:ins w:id="315" w:author="Keshav Singh" w:date="2023-06-07T10:01:00Z">
              <w:r w:rsidR="00CB38A3">
                <w:rPr>
                  <w:sz w:val="24"/>
                  <w:szCs w:val="24"/>
                </w:rPr>
                <w:t xml:space="preserve"> Commen</w:t>
              </w:r>
            </w:ins>
            <w:ins w:id="316" w:author="Keshav Singh" w:date="2023-06-07T10:02:00Z">
              <w:r w:rsidR="00A13F10">
                <w:rPr>
                  <w:sz w:val="24"/>
                  <w:szCs w:val="24"/>
                </w:rPr>
                <w:t>t</w:t>
              </w:r>
            </w:ins>
            <w:ins w:id="317" w:author="Keshav Singh" w:date="2023-06-07T10:01:00Z">
              <w:r w:rsidR="00CB38A3">
                <w:rPr>
                  <w:sz w:val="24"/>
                  <w:szCs w:val="24"/>
                </w:rPr>
                <w:t>s</w:t>
              </w:r>
            </w:ins>
          </w:p>
        </w:tc>
        <w:tc>
          <w:tcPr>
            <w:tcW w:w="0" w:type="auto"/>
          </w:tcPr>
          <w:p w14:paraId="69973156" w14:textId="4278C34C" w:rsidR="00AE0988" w:rsidRDefault="00CB38A3" w:rsidP="003517A0">
            <w:pPr>
              <w:pStyle w:val="NormalWeb"/>
              <w:rPr>
                <w:ins w:id="318" w:author="Keshav Singh" w:date="2023-06-07T09:59:00Z"/>
              </w:rPr>
            </w:pPr>
            <w:ins w:id="319" w:author="Keshav Singh" w:date="2023-06-07T10:01:00Z">
              <w:r>
                <w:rPr>
                  <w:color w:val="008000"/>
                </w:rPr>
                <w:t>// Single Line Comment</w:t>
              </w:r>
            </w:ins>
          </w:p>
        </w:tc>
      </w:tr>
      <w:tr w:rsidR="00AE0988" w14:paraId="0DC64EC5" w14:textId="77777777" w:rsidTr="00AE0988">
        <w:trPr>
          <w:ins w:id="320" w:author="Keshav Singh" w:date="2023-06-07T09:59:00Z"/>
        </w:trPr>
        <w:tc>
          <w:tcPr>
            <w:tcW w:w="0" w:type="auto"/>
          </w:tcPr>
          <w:p w14:paraId="5D9BDF4E" w14:textId="48460311" w:rsidR="00AE0988" w:rsidRPr="00A13F10" w:rsidRDefault="00CB38A3">
            <w:pPr>
              <w:pStyle w:val="NoSpacing"/>
              <w:rPr>
                <w:ins w:id="321" w:author="Keshav Singh" w:date="2023-06-07T09:59:00Z"/>
                <w:rPrChange w:id="322" w:author="Keshav Singh" w:date="2023-06-07T10:02:00Z">
                  <w:rPr>
                    <w:ins w:id="323" w:author="Keshav Singh" w:date="2023-06-07T09:59:00Z"/>
                  </w:rPr>
                </w:rPrChange>
              </w:rPr>
              <w:pPrChange w:id="324" w:author="Keshav Singh" w:date="2023-06-07T10:02:00Z">
                <w:pPr>
                  <w:pStyle w:val="NormalWeb"/>
                </w:pPr>
              </w:pPrChange>
            </w:pPr>
            <w:ins w:id="325" w:author="Keshav Singh" w:date="2023-06-07T10:01:00Z">
              <w:r w:rsidRPr="00A13F10">
                <w:rPr>
                  <w:sz w:val="24"/>
                  <w:szCs w:val="24"/>
                  <w:rPrChange w:id="326" w:author="Keshav Singh" w:date="2023-06-07T10:02:00Z">
                    <w:rPr/>
                  </w:rPrChange>
                </w:rPr>
                <w:t>Multiline comments</w:t>
              </w:r>
            </w:ins>
          </w:p>
        </w:tc>
        <w:tc>
          <w:tcPr>
            <w:tcW w:w="0" w:type="auto"/>
          </w:tcPr>
          <w:p w14:paraId="3FD29C63" w14:textId="69335554" w:rsidR="00AE0988" w:rsidRPr="00A13F10" w:rsidRDefault="00A13F10">
            <w:pPr>
              <w:rPr>
                <w:ins w:id="327" w:author="Keshav Singh" w:date="2023-06-07T09:59:00Z"/>
              </w:rPr>
              <w:pPrChange w:id="328" w:author="Keshav Singh" w:date="2023-06-07T10:02:00Z">
                <w:pPr>
                  <w:pStyle w:val="NormalWeb"/>
                </w:pPr>
              </w:pPrChange>
            </w:pPr>
            <w:ins w:id="329" w:author="Keshav Singh" w:date="2023-06-07T10:02:00Z">
              <w:r w:rsidRPr="00A13F10">
                <w:rPr>
                  <w:rFonts w:ascii="Times New Roman" w:eastAsia="Times New Roman" w:hAnsi="Times New Roman" w:cs="Times New Roman"/>
                  <w:color w:val="008000"/>
                  <w:kern w:val="0"/>
                  <w:sz w:val="24"/>
                  <w:szCs w:val="24"/>
                  <w:lang w:eastAsia="en-IN"/>
                  <w14:ligatures w14:val="none"/>
                </w:rPr>
                <w:t>/* Multi Line Comment */</w:t>
              </w:r>
              <w:r w:rsidRPr="00A13F10">
                <w:rPr>
                  <w:rFonts w:ascii="Times New Roman" w:eastAsia="Times New Roman" w:hAnsi="Times New Roman" w:cs="Times New Roman"/>
                  <w:color w:val="000000"/>
                  <w:kern w:val="0"/>
                  <w:sz w:val="24"/>
                  <w:szCs w:val="24"/>
                  <w:lang w:eastAsia="en-IN"/>
                  <w14:ligatures w14:val="none"/>
                </w:rPr>
                <w:t xml:space="preserve"> </w:t>
              </w:r>
            </w:ins>
          </w:p>
        </w:tc>
      </w:tr>
      <w:tr w:rsidR="00AE0988" w14:paraId="27B17358" w14:textId="77777777" w:rsidTr="00AE0988">
        <w:trPr>
          <w:ins w:id="330" w:author="Keshav Singh" w:date="2023-06-07T09:59:00Z"/>
        </w:trPr>
        <w:tc>
          <w:tcPr>
            <w:tcW w:w="0" w:type="auto"/>
          </w:tcPr>
          <w:p w14:paraId="0BC89604" w14:textId="701DEE9B" w:rsidR="00AE0988" w:rsidRDefault="003A338C" w:rsidP="003517A0">
            <w:pPr>
              <w:pStyle w:val="NormalWeb"/>
              <w:rPr>
                <w:ins w:id="331" w:author="Keshav Singh" w:date="2023-06-07T09:59:00Z"/>
              </w:rPr>
            </w:pPr>
            <w:ins w:id="332" w:author="Keshav Singh" w:date="2023-06-07T10:02:00Z">
              <w:r>
                <w:t>XML</w:t>
              </w:r>
            </w:ins>
            <w:ins w:id="333" w:author="Keshav Singh" w:date="2023-06-07T10:00:00Z">
              <w:r w:rsidR="00133BFC">
                <w:t xml:space="preserve"> </w:t>
              </w:r>
            </w:ins>
            <w:ins w:id="334" w:author="Keshav Singh" w:date="2023-06-07T10:02:00Z">
              <w:r>
                <w:t>Comments</w:t>
              </w:r>
            </w:ins>
          </w:p>
        </w:tc>
        <w:tc>
          <w:tcPr>
            <w:tcW w:w="0" w:type="auto"/>
          </w:tcPr>
          <w:p w14:paraId="292FBEA4" w14:textId="349F34DC" w:rsidR="00AE0988" w:rsidRDefault="003A338C" w:rsidP="003517A0">
            <w:pPr>
              <w:pStyle w:val="NormalWeb"/>
              <w:rPr>
                <w:ins w:id="335" w:author="Keshav Singh" w:date="2023-06-07T09:59:00Z"/>
              </w:rPr>
            </w:pPr>
            <w:ins w:id="336" w:author="Keshav Singh" w:date="2023-06-07T10:03:00Z">
              <w:r>
                <w:rPr>
                  <w:color w:val="008000"/>
                </w:rPr>
                <w:t>///&lt;summary&gt;</w:t>
              </w:r>
              <w:r>
                <w:rPr>
                  <w:color w:val="008000"/>
                </w:rPr>
                <w:br/>
                <w:t>/// This class does something.</w:t>
              </w:r>
              <w:r>
                <w:rPr>
                  <w:color w:val="008000"/>
                </w:rPr>
                <w:br/>
                <w:t>///&lt;/summary&gt;</w:t>
              </w:r>
              <w:r>
                <w:rPr>
                  <w:color w:val="008000"/>
                </w:rPr>
                <w:br/>
              </w:r>
              <w:r>
                <w:rPr>
                  <w:color w:val="000000"/>
                </w:rPr>
                <w:br/>
              </w:r>
              <w:r>
                <w:rPr>
                  <w:color w:val="0000FF"/>
                </w:rPr>
                <w:t>public</w:t>
              </w:r>
              <w:r>
                <w:rPr>
                  <w:color w:val="000000"/>
                </w:rPr>
                <w:t xml:space="preserve"> </w:t>
              </w:r>
              <w:r>
                <w:rPr>
                  <w:color w:val="0000FF"/>
                </w:rPr>
                <w:t>class</w:t>
              </w:r>
              <w:r>
                <w:rPr>
                  <w:color w:val="000000"/>
                </w:rPr>
                <w:t xml:space="preserve"> SomeClass</w:t>
              </w:r>
              <w:r>
                <w:rPr>
                  <w:color w:val="000000"/>
                </w:rPr>
                <w:br/>
                <w:t>{</w:t>
              </w:r>
              <w:r>
                <w:rPr>
                  <w:color w:val="000000"/>
                </w:rPr>
                <w:br/>
              </w:r>
              <w:r>
                <w:rPr>
                  <w:color w:val="000000"/>
                </w:rPr>
                <w:br/>
                <w:t>}</w:t>
              </w:r>
            </w:ins>
          </w:p>
        </w:tc>
      </w:tr>
    </w:tbl>
    <w:p w14:paraId="6253ADD6" w14:textId="77777777" w:rsidR="00AE0988" w:rsidRDefault="00AE0988" w:rsidP="003517A0">
      <w:pPr>
        <w:pStyle w:val="NormalWeb"/>
        <w:rPr>
          <w:ins w:id="337" w:author="Keshav Singh" w:date="2023-06-07T09:52:00Z"/>
        </w:rPr>
      </w:pPr>
    </w:p>
    <w:p w14:paraId="2B669C23" w14:textId="28BE0925" w:rsidR="00A47C64" w:rsidRDefault="00A47C64" w:rsidP="00A47C64">
      <w:pPr>
        <w:pStyle w:val="Heading1"/>
        <w:rPr>
          <w:ins w:id="338" w:author="Keshav Singh" w:date="2023-06-07T20:51:00Z"/>
        </w:rPr>
      </w:pPr>
      <w:bookmarkStart w:id="339" w:name="_Toc137401937"/>
      <w:ins w:id="340" w:author="Keshav Singh" w:date="2023-06-07T10:11:00Z">
        <w:r>
          <w:t>Operators</w:t>
        </w:r>
      </w:ins>
      <w:bookmarkEnd w:id="339"/>
    </w:p>
    <w:tbl>
      <w:tblPr>
        <w:tblStyle w:val="TableGrid"/>
        <w:tblW w:w="0" w:type="auto"/>
        <w:tblLook w:val="04A0" w:firstRow="1" w:lastRow="0" w:firstColumn="1" w:lastColumn="0" w:noHBand="0" w:noVBand="1"/>
      </w:tblPr>
      <w:tblGrid>
        <w:gridCol w:w="2119"/>
        <w:gridCol w:w="3792"/>
      </w:tblGrid>
      <w:tr w:rsidR="003B7206" w14:paraId="699B4671" w14:textId="77777777" w:rsidTr="00EA3448">
        <w:trPr>
          <w:ins w:id="341" w:author="Keshav Singh" w:date="2023-06-07T20:52:00Z"/>
        </w:trPr>
        <w:tc>
          <w:tcPr>
            <w:tcW w:w="0" w:type="auto"/>
            <w:gridSpan w:val="2"/>
          </w:tcPr>
          <w:p w14:paraId="0181BF79" w14:textId="5FA038AB" w:rsidR="003B7206" w:rsidRDefault="00152A72">
            <w:pPr>
              <w:jc w:val="center"/>
              <w:rPr>
                <w:ins w:id="342" w:author="Keshav Singh" w:date="2023-06-07T20:52:00Z"/>
              </w:rPr>
              <w:pPrChange w:id="343" w:author="Keshav Singh" w:date="2023-06-07T20:53:00Z">
                <w:pPr/>
              </w:pPrChange>
            </w:pPr>
            <w:ins w:id="344" w:author="Keshav Singh" w:date="2023-06-07T20:53:00Z">
              <w:r w:rsidRPr="00723F82">
                <w:rPr>
                  <w:b/>
                  <w:bCs/>
                </w:rPr>
                <w:t>Binary Operator</w:t>
              </w:r>
            </w:ins>
            <w:ins w:id="345" w:author="Keshav Singh" w:date="2023-06-07T20:55:00Z">
              <w:r w:rsidR="00B75AF9">
                <w:rPr>
                  <w:b/>
                  <w:bCs/>
                </w:rPr>
                <w:t xml:space="preserve"> =&gt; </w:t>
              </w:r>
              <w:r w:rsidR="00B75AF9">
                <w:t>two operand (+, -)</w:t>
              </w:r>
            </w:ins>
          </w:p>
        </w:tc>
      </w:tr>
      <w:tr w:rsidR="003B7206" w14:paraId="4C3F6FE6" w14:textId="77777777" w:rsidTr="003B7206">
        <w:trPr>
          <w:ins w:id="346" w:author="Keshav Singh" w:date="2023-06-07T20:52:00Z"/>
        </w:trPr>
        <w:tc>
          <w:tcPr>
            <w:tcW w:w="0" w:type="auto"/>
          </w:tcPr>
          <w:p w14:paraId="04EA53D1" w14:textId="77060094" w:rsidR="003B7206" w:rsidRDefault="00B75AF9" w:rsidP="00113024">
            <w:pPr>
              <w:rPr>
                <w:ins w:id="347" w:author="Keshav Singh" w:date="2023-06-07T20:52:00Z"/>
              </w:rPr>
            </w:pPr>
            <w:ins w:id="348" w:author="Keshav Singh" w:date="2023-06-07T20:53:00Z">
              <w:r>
                <w:t>Arithmetic Operator</w:t>
              </w:r>
            </w:ins>
          </w:p>
        </w:tc>
        <w:tc>
          <w:tcPr>
            <w:tcW w:w="0" w:type="auto"/>
          </w:tcPr>
          <w:p w14:paraId="2C9E340C" w14:textId="76684C78" w:rsidR="003B7206" w:rsidRDefault="00D9066B" w:rsidP="00113024">
            <w:pPr>
              <w:rPr>
                <w:ins w:id="349" w:author="Keshav Singh" w:date="2023-06-07T20:52:00Z"/>
              </w:rPr>
            </w:pPr>
            <w:ins w:id="350" w:author="Keshav Singh" w:date="2023-06-07T20:56:00Z">
              <w:r>
                <w:t xml:space="preserve">+, </w:t>
              </w:r>
            </w:ins>
            <w:ins w:id="351" w:author="Keshav Singh" w:date="2023-06-07T20:57:00Z">
              <w:r w:rsidR="00F95632">
                <w:t>-</w:t>
              </w:r>
            </w:ins>
            <w:ins w:id="352" w:author="Keshav Singh" w:date="2023-06-07T20:56:00Z">
              <w:r>
                <w:t>,</w:t>
              </w:r>
            </w:ins>
            <w:ins w:id="353" w:author="Keshav Singh" w:date="2023-06-07T20:57:00Z">
              <w:r w:rsidR="00F95632">
                <w:t xml:space="preserve"> /, %, *</w:t>
              </w:r>
            </w:ins>
            <w:ins w:id="354" w:author="Keshav Singh" w:date="2023-06-07T20:56:00Z">
              <w:r>
                <w:t xml:space="preserve"> </w:t>
              </w:r>
            </w:ins>
          </w:p>
        </w:tc>
      </w:tr>
      <w:tr w:rsidR="003B7206" w14:paraId="3DC9CF6D" w14:textId="77777777" w:rsidTr="003B7206">
        <w:trPr>
          <w:ins w:id="355" w:author="Keshav Singh" w:date="2023-06-07T20:52:00Z"/>
        </w:trPr>
        <w:tc>
          <w:tcPr>
            <w:tcW w:w="0" w:type="auto"/>
          </w:tcPr>
          <w:p w14:paraId="38B4A598" w14:textId="1E99D72F" w:rsidR="003B7206" w:rsidRDefault="00B75AF9" w:rsidP="00113024">
            <w:pPr>
              <w:rPr>
                <w:ins w:id="356" w:author="Keshav Singh" w:date="2023-06-07T20:52:00Z"/>
              </w:rPr>
            </w:pPr>
            <w:ins w:id="357" w:author="Keshav Singh" w:date="2023-06-07T20:53:00Z">
              <w:r>
                <w:t>Assignment Operator</w:t>
              </w:r>
            </w:ins>
          </w:p>
        </w:tc>
        <w:tc>
          <w:tcPr>
            <w:tcW w:w="0" w:type="auto"/>
          </w:tcPr>
          <w:p w14:paraId="4AD97DFF" w14:textId="77777777" w:rsidR="00BD11F2" w:rsidRDefault="00333289">
            <w:pPr>
              <w:pStyle w:val="NoSpacing"/>
              <w:rPr>
                <w:ins w:id="358" w:author="Keshav Singh" w:date="2023-06-07T21:03:00Z"/>
              </w:rPr>
              <w:pPrChange w:id="359" w:author="Keshav Singh" w:date="2023-06-07T21:04:00Z">
                <w:pPr/>
              </w:pPrChange>
            </w:pPr>
            <w:ins w:id="360" w:author="Keshav Singh" w:date="2023-06-07T21:01:00Z">
              <w:r>
                <w:t>=</w:t>
              </w:r>
              <w:r w:rsidR="007C7B22">
                <w:t>,</w:t>
              </w:r>
            </w:ins>
            <w:ins w:id="361" w:author="Keshav Singh" w:date="2023-06-07T21:03:00Z">
              <w:r w:rsidR="00BD11F2">
                <w:t xml:space="preserve"> </w:t>
              </w:r>
            </w:ins>
          </w:p>
          <w:p w14:paraId="0FD7E92E" w14:textId="77777777" w:rsidR="00BD11F2" w:rsidRDefault="00BD11F2">
            <w:pPr>
              <w:pStyle w:val="NoSpacing"/>
              <w:rPr>
                <w:ins w:id="362" w:author="Keshav Singh" w:date="2023-06-07T21:03:00Z"/>
              </w:rPr>
              <w:pPrChange w:id="363" w:author="Keshav Singh" w:date="2023-06-07T21:04:00Z">
                <w:pPr/>
              </w:pPrChange>
            </w:pPr>
            <w:ins w:id="364" w:author="Keshav Singh" w:date="2023-06-07T21:03:00Z">
              <w:r>
                <w:t xml:space="preserve">Arithmetic Operator </w:t>
              </w:r>
            </w:ins>
            <w:ins w:id="365" w:author="Keshav Singh" w:date="2023-06-07T21:02:00Z">
              <w:r w:rsidR="00463169">
                <w:t>+=, -=, /=,%=,*=</w:t>
              </w:r>
              <w:r w:rsidR="00A67329">
                <w:t xml:space="preserve">, </w:t>
              </w:r>
            </w:ins>
          </w:p>
          <w:p w14:paraId="0541864C" w14:textId="07130985" w:rsidR="003B7206" w:rsidRDefault="00BD11F2">
            <w:pPr>
              <w:pStyle w:val="NoSpacing"/>
              <w:rPr>
                <w:ins w:id="366" w:author="Keshav Singh" w:date="2023-06-07T20:52:00Z"/>
              </w:rPr>
              <w:pPrChange w:id="367" w:author="Keshav Singh" w:date="2023-06-07T21:04:00Z">
                <w:pPr/>
              </w:pPrChange>
            </w:pPr>
            <w:ins w:id="368" w:author="Keshav Singh" w:date="2023-06-07T21:04:00Z">
              <w:r>
                <w:t xml:space="preserve">Bitwise Operator </w:t>
              </w:r>
            </w:ins>
            <w:ins w:id="369" w:author="Keshav Singh" w:date="2023-06-07T21:02:00Z">
              <w:r w:rsidR="00A67329">
                <w:t xml:space="preserve">&amp;=, !=, </w:t>
              </w:r>
              <w:r w:rsidR="00CD6855">
                <w:t>^</w:t>
              </w:r>
            </w:ins>
            <w:ins w:id="370" w:author="Keshav Singh" w:date="2023-06-07T21:03:00Z">
              <w:r w:rsidR="00CD6855">
                <w:t>=,~=, &gt;&gt;=, &lt;&lt;=</w:t>
              </w:r>
            </w:ins>
          </w:p>
        </w:tc>
      </w:tr>
      <w:tr w:rsidR="003B7206" w14:paraId="6D5C8103" w14:textId="77777777" w:rsidTr="003B7206">
        <w:trPr>
          <w:ins w:id="371" w:author="Keshav Singh" w:date="2023-06-07T20:52:00Z"/>
        </w:trPr>
        <w:tc>
          <w:tcPr>
            <w:tcW w:w="0" w:type="auto"/>
          </w:tcPr>
          <w:p w14:paraId="02275CD2" w14:textId="10D18835" w:rsidR="003B7206" w:rsidRDefault="00B75AF9" w:rsidP="00113024">
            <w:pPr>
              <w:rPr>
                <w:ins w:id="372" w:author="Keshav Singh" w:date="2023-06-07T20:52:00Z"/>
              </w:rPr>
            </w:pPr>
            <w:ins w:id="373" w:author="Keshav Singh" w:date="2023-06-07T20:53:00Z">
              <w:r>
                <w:t>Relation Operator</w:t>
              </w:r>
            </w:ins>
          </w:p>
        </w:tc>
        <w:tc>
          <w:tcPr>
            <w:tcW w:w="0" w:type="auto"/>
          </w:tcPr>
          <w:p w14:paraId="3B209E0F" w14:textId="15C8866E" w:rsidR="003B7206" w:rsidRDefault="00E97D46" w:rsidP="00113024">
            <w:pPr>
              <w:rPr>
                <w:ins w:id="374" w:author="Keshav Singh" w:date="2023-06-07T20:52:00Z"/>
              </w:rPr>
            </w:pPr>
            <w:ins w:id="375" w:author="Keshav Singh" w:date="2023-06-07T20:57:00Z">
              <w:r>
                <w:t>==, &gt;, &gt;=, &lt;, &lt;=,</w:t>
              </w:r>
            </w:ins>
            <w:ins w:id="376" w:author="Keshav Singh" w:date="2023-06-07T20:58:00Z">
              <w:r w:rsidR="00662A97">
                <w:t xml:space="preserve"> !=</w:t>
              </w:r>
            </w:ins>
          </w:p>
        </w:tc>
      </w:tr>
      <w:tr w:rsidR="003B7206" w14:paraId="7C39164C" w14:textId="77777777" w:rsidTr="003B7206">
        <w:trPr>
          <w:ins w:id="377" w:author="Keshav Singh" w:date="2023-06-07T20:52:00Z"/>
        </w:trPr>
        <w:tc>
          <w:tcPr>
            <w:tcW w:w="0" w:type="auto"/>
          </w:tcPr>
          <w:p w14:paraId="2B4687DA" w14:textId="01AD2905" w:rsidR="003B7206" w:rsidRDefault="00B75AF9" w:rsidP="00113024">
            <w:pPr>
              <w:rPr>
                <w:ins w:id="378" w:author="Keshav Singh" w:date="2023-06-07T20:52:00Z"/>
              </w:rPr>
            </w:pPr>
            <w:ins w:id="379" w:author="Keshav Singh" w:date="2023-06-07T20:54:00Z">
              <w:r>
                <w:t>Logical Operator</w:t>
              </w:r>
            </w:ins>
          </w:p>
        </w:tc>
        <w:tc>
          <w:tcPr>
            <w:tcW w:w="0" w:type="auto"/>
          </w:tcPr>
          <w:p w14:paraId="4BD66DA4" w14:textId="544E72ED" w:rsidR="003B7206" w:rsidRDefault="00D631F5" w:rsidP="00113024">
            <w:pPr>
              <w:rPr>
                <w:ins w:id="380" w:author="Keshav Singh" w:date="2023-06-07T20:52:00Z"/>
              </w:rPr>
            </w:pPr>
            <w:ins w:id="381" w:author="Keshav Singh" w:date="2023-06-07T20:59:00Z">
              <w:r>
                <w:t xml:space="preserve">&amp;&amp;, </w:t>
              </w:r>
              <w:r w:rsidR="00904452">
                <w:t>||, !</w:t>
              </w:r>
            </w:ins>
          </w:p>
        </w:tc>
      </w:tr>
      <w:tr w:rsidR="003B7206" w14:paraId="59B71E6B" w14:textId="77777777" w:rsidTr="003B7206">
        <w:trPr>
          <w:ins w:id="382" w:author="Keshav Singh" w:date="2023-06-07T20:52:00Z"/>
        </w:trPr>
        <w:tc>
          <w:tcPr>
            <w:tcW w:w="0" w:type="auto"/>
          </w:tcPr>
          <w:p w14:paraId="35196D20" w14:textId="054329EE" w:rsidR="003B7206" w:rsidRDefault="00B75AF9" w:rsidP="00113024">
            <w:pPr>
              <w:rPr>
                <w:ins w:id="383" w:author="Keshav Singh" w:date="2023-06-07T20:52:00Z"/>
              </w:rPr>
            </w:pPr>
            <w:ins w:id="384" w:author="Keshav Singh" w:date="2023-06-07T20:54:00Z">
              <w:r>
                <w:t>Bitwise Operator</w:t>
              </w:r>
            </w:ins>
          </w:p>
        </w:tc>
        <w:tc>
          <w:tcPr>
            <w:tcW w:w="0" w:type="auto"/>
          </w:tcPr>
          <w:p w14:paraId="2B7C46DC" w14:textId="6746C82F" w:rsidR="003B7206" w:rsidRDefault="00173917" w:rsidP="00113024">
            <w:pPr>
              <w:rPr>
                <w:ins w:id="385" w:author="Keshav Singh" w:date="2023-06-07T20:52:00Z"/>
              </w:rPr>
            </w:pPr>
            <w:ins w:id="386" w:author="Keshav Singh" w:date="2023-06-07T21:00:00Z">
              <w:r>
                <w:t xml:space="preserve">&amp;, !, ^, </w:t>
              </w:r>
              <w:r w:rsidR="00333289">
                <w:t xml:space="preserve">~, &gt;&gt;, &lt;&lt; </w:t>
              </w:r>
            </w:ins>
          </w:p>
        </w:tc>
      </w:tr>
      <w:tr w:rsidR="00B75AF9" w14:paraId="36A3682E" w14:textId="77777777" w:rsidTr="00832894">
        <w:trPr>
          <w:ins w:id="387" w:author="Keshav Singh" w:date="2023-06-07T20:52:00Z"/>
        </w:trPr>
        <w:tc>
          <w:tcPr>
            <w:tcW w:w="0" w:type="auto"/>
            <w:gridSpan w:val="2"/>
          </w:tcPr>
          <w:p w14:paraId="41DF82A2" w14:textId="6D432490" w:rsidR="00B75AF9" w:rsidRDefault="00B75AF9">
            <w:pPr>
              <w:jc w:val="center"/>
              <w:rPr>
                <w:ins w:id="388" w:author="Keshav Singh" w:date="2023-06-07T20:52:00Z"/>
              </w:rPr>
              <w:pPrChange w:id="389" w:author="Keshav Singh" w:date="2023-06-07T20:54:00Z">
                <w:pPr/>
              </w:pPrChange>
            </w:pPr>
            <w:ins w:id="390" w:author="Keshav Singh" w:date="2023-06-07T20:54:00Z">
              <w:r w:rsidRPr="00723F82">
                <w:rPr>
                  <w:b/>
                  <w:bCs/>
                </w:rPr>
                <w:t>Unary operator</w:t>
              </w:r>
            </w:ins>
            <w:ins w:id="391" w:author="Keshav Singh" w:date="2023-06-07T20:56:00Z">
              <w:r>
                <w:rPr>
                  <w:b/>
                  <w:bCs/>
                </w:rPr>
                <w:t xml:space="preserve"> </w:t>
              </w:r>
              <w:r>
                <w:t xml:space="preserve">=&gt; one operand (++) </w:t>
              </w:r>
            </w:ins>
          </w:p>
        </w:tc>
      </w:tr>
      <w:tr w:rsidR="00B75AF9" w14:paraId="0E545EE7" w14:textId="77777777" w:rsidTr="003B7206">
        <w:trPr>
          <w:ins w:id="392" w:author="Keshav Singh" w:date="2023-06-07T20:54:00Z"/>
        </w:trPr>
        <w:tc>
          <w:tcPr>
            <w:tcW w:w="0" w:type="auto"/>
          </w:tcPr>
          <w:p w14:paraId="67CD115F" w14:textId="5CEAC3D2" w:rsidR="00B75AF9" w:rsidRDefault="00B75AF9" w:rsidP="00113024">
            <w:pPr>
              <w:rPr>
                <w:ins w:id="393" w:author="Keshav Singh" w:date="2023-06-07T20:54:00Z"/>
              </w:rPr>
            </w:pPr>
            <w:ins w:id="394" w:author="Keshav Singh" w:date="2023-06-07T20:54:00Z">
              <w:r>
                <w:lastRenderedPageBreak/>
                <w:t>Precedence Operator</w:t>
              </w:r>
            </w:ins>
          </w:p>
        </w:tc>
        <w:tc>
          <w:tcPr>
            <w:tcW w:w="0" w:type="auto"/>
          </w:tcPr>
          <w:p w14:paraId="41204719" w14:textId="77777777" w:rsidR="00B75AF9" w:rsidRDefault="00B75AF9" w:rsidP="00113024">
            <w:pPr>
              <w:rPr>
                <w:ins w:id="395" w:author="Keshav Singh" w:date="2023-06-07T20:54:00Z"/>
              </w:rPr>
            </w:pPr>
          </w:p>
        </w:tc>
      </w:tr>
      <w:tr w:rsidR="00B75AF9" w14:paraId="5D53F2D2" w14:textId="77777777" w:rsidTr="00DC293F">
        <w:trPr>
          <w:ins w:id="396" w:author="Keshav Singh" w:date="2023-06-07T20:54:00Z"/>
        </w:trPr>
        <w:tc>
          <w:tcPr>
            <w:tcW w:w="0" w:type="auto"/>
            <w:gridSpan w:val="2"/>
          </w:tcPr>
          <w:p w14:paraId="6308A2A1" w14:textId="20D6D87C" w:rsidR="00B75AF9" w:rsidRDefault="00B75AF9">
            <w:pPr>
              <w:jc w:val="center"/>
              <w:rPr>
                <w:ins w:id="397" w:author="Keshav Singh" w:date="2023-06-07T20:54:00Z"/>
              </w:rPr>
              <w:pPrChange w:id="398" w:author="Keshav Singh" w:date="2023-06-07T20:55:00Z">
                <w:pPr/>
              </w:pPrChange>
            </w:pPr>
            <w:ins w:id="399" w:author="Keshav Singh" w:date="2023-06-07T20:55:00Z">
              <w:r w:rsidRPr="00723F82">
                <w:rPr>
                  <w:b/>
                  <w:bCs/>
                </w:rPr>
                <w:t>Ternary operator</w:t>
              </w:r>
            </w:ins>
            <w:ins w:id="400" w:author="Keshav Singh" w:date="2023-06-07T20:56:00Z">
              <w:r>
                <w:rPr>
                  <w:b/>
                  <w:bCs/>
                </w:rPr>
                <w:t xml:space="preserve"> </w:t>
              </w:r>
              <w:r>
                <w:t>=&gt; three operand (?:)</w:t>
              </w:r>
            </w:ins>
          </w:p>
        </w:tc>
      </w:tr>
      <w:tr w:rsidR="00B75AF9" w14:paraId="24189532" w14:textId="77777777" w:rsidTr="003B7206">
        <w:trPr>
          <w:ins w:id="401" w:author="Keshav Singh" w:date="2023-06-07T20:54:00Z"/>
        </w:trPr>
        <w:tc>
          <w:tcPr>
            <w:tcW w:w="0" w:type="auto"/>
          </w:tcPr>
          <w:p w14:paraId="1018F7F3" w14:textId="5D7AEBA4" w:rsidR="00B75AF9" w:rsidRDefault="00B75AF9" w:rsidP="00B75AF9">
            <w:pPr>
              <w:rPr>
                <w:ins w:id="402" w:author="Keshav Singh" w:date="2023-06-07T20:54:00Z"/>
              </w:rPr>
            </w:pPr>
            <w:ins w:id="403" w:author="Keshav Singh" w:date="2023-06-07T20:55:00Z">
              <w:r>
                <w:t>Conditional Operator</w:t>
              </w:r>
            </w:ins>
          </w:p>
        </w:tc>
        <w:tc>
          <w:tcPr>
            <w:tcW w:w="0" w:type="auto"/>
          </w:tcPr>
          <w:p w14:paraId="28ECEBA3" w14:textId="77777777" w:rsidR="00B75AF9" w:rsidRDefault="00B75AF9" w:rsidP="00113024">
            <w:pPr>
              <w:rPr>
                <w:ins w:id="404" w:author="Keshav Singh" w:date="2023-06-07T20:54:00Z"/>
              </w:rPr>
            </w:pPr>
          </w:p>
        </w:tc>
      </w:tr>
      <w:tr w:rsidR="00B75AF9" w14:paraId="1B5A4604" w14:textId="77777777" w:rsidTr="003B7206">
        <w:trPr>
          <w:ins w:id="405" w:author="Keshav Singh" w:date="2023-06-07T20:54:00Z"/>
        </w:trPr>
        <w:tc>
          <w:tcPr>
            <w:tcW w:w="0" w:type="auto"/>
          </w:tcPr>
          <w:p w14:paraId="29ED166B" w14:textId="77777777" w:rsidR="00B75AF9" w:rsidRDefault="00B75AF9" w:rsidP="00113024">
            <w:pPr>
              <w:rPr>
                <w:ins w:id="406" w:author="Keshav Singh" w:date="2023-06-07T20:54:00Z"/>
              </w:rPr>
            </w:pPr>
          </w:p>
        </w:tc>
        <w:tc>
          <w:tcPr>
            <w:tcW w:w="0" w:type="auto"/>
          </w:tcPr>
          <w:p w14:paraId="0781D879" w14:textId="77777777" w:rsidR="00B75AF9" w:rsidRDefault="00B75AF9" w:rsidP="00113024">
            <w:pPr>
              <w:rPr>
                <w:ins w:id="407" w:author="Keshav Singh" w:date="2023-06-07T20:54:00Z"/>
              </w:rPr>
            </w:pPr>
          </w:p>
        </w:tc>
      </w:tr>
    </w:tbl>
    <w:p w14:paraId="5070F177" w14:textId="525F263A" w:rsidR="00091217" w:rsidRDefault="00091217" w:rsidP="00091217">
      <w:pPr>
        <w:rPr>
          <w:ins w:id="408" w:author="Keshav Singh" w:date="2023-06-10T18:14:00Z"/>
        </w:rPr>
      </w:pPr>
      <w:ins w:id="409" w:author="Keshav Singh" w:date="2023-06-07T10:21:00Z">
        <w:r w:rsidRPr="00091217">
          <w:rPr>
            <w:noProof/>
          </w:rPr>
          <w:drawing>
            <wp:inline distT="0" distB="0" distL="0" distR="0" wp14:anchorId="274A6D4B" wp14:editId="6D4F9123">
              <wp:extent cx="3330229" cy="1859441"/>
              <wp:effectExtent l="0" t="0" r="3810" b="7620"/>
              <wp:docPr id="2809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0149" name=""/>
                      <pic:cNvPicPr/>
                    </pic:nvPicPr>
                    <pic:blipFill>
                      <a:blip r:embed="rId16"/>
                      <a:stretch>
                        <a:fillRect/>
                      </a:stretch>
                    </pic:blipFill>
                    <pic:spPr>
                      <a:xfrm>
                        <a:off x="0" y="0"/>
                        <a:ext cx="3330229" cy="1859441"/>
                      </a:xfrm>
                      <a:prstGeom prst="rect">
                        <a:avLst/>
                      </a:prstGeom>
                    </pic:spPr>
                  </pic:pic>
                </a:graphicData>
              </a:graphic>
            </wp:inline>
          </w:drawing>
        </w:r>
      </w:ins>
    </w:p>
    <w:p w14:paraId="31B284EE" w14:textId="77777777" w:rsidR="008F1E58" w:rsidRDefault="008F1E58" w:rsidP="00091217">
      <w:pPr>
        <w:rPr>
          <w:ins w:id="410" w:author="Keshav Singh" w:date="2023-06-10T18:14:00Z"/>
        </w:rPr>
      </w:pPr>
    </w:p>
    <w:p w14:paraId="4E94490E" w14:textId="25D2695C" w:rsidR="00A22849" w:rsidRDefault="00A22849">
      <w:pPr>
        <w:pStyle w:val="Heading1"/>
        <w:rPr>
          <w:ins w:id="411" w:author="Keshav Singh" w:date="2023-06-10T18:15:00Z"/>
        </w:rPr>
        <w:pPrChange w:id="412" w:author="Keshav Singh" w:date="2023-06-10T20:30:00Z">
          <w:pPr/>
        </w:pPrChange>
      </w:pPr>
      <w:bookmarkStart w:id="413" w:name="_Toc137401938"/>
      <w:ins w:id="414" w:author="Keshav Singh" w:date="2023-06-10T18:14:00Z">
        <w:r>
          <w:t>Task</w:t>
        </w:r>
      </w:ins>
      <w:bookmarkEnd w:id="413"/>
    </w:p>
    <w:p w14:paraId="4486BECA" w14:textId="61252BB9" w:rsidR="00287C41" w:rsidRDefault="00287C41">
      <w:pPr>
        <w:pStyle w:val="Heading2"/>
        <w:rPr>
          <w:ins w:id="415" w:author="Keshav Singh" w:date="2023-06-10T20:30:00Z"/>
        </w:rPr>
        <w:pPrChange w:id="416" w:author="Keshav Singh" w:date="2023-06-10T20:30:00Z">
          <w:pPr/>
        </w:pPrChange>
      </w:pPr>
      <w:bookmarkStart w:id="417" w:name="_Toc137401939"/>
      <w:ins w:id="418" w:author="Keshav Singh" w:date="2023-06-10T18:15:00Z">
        <w:r>
          <w:t>Cancellation Token</w:t>
        </w:r>
      </w:ins>
      <w:bookmarkEnd w:id="417"/>
    </w:p>
    <w:p w14:paraId="03237172" w14:textId="62F5BAD1" w:rsidR="0078781C" w:rsidRDefault="00AE24FD" w:rsidP="00AF2449">
      <w:pPr>
        <w:pStyle w:val="ListParagraph"/>
        <w:numPr>
          <w:ilvl w:val="0"/>
          <w:numId w:val="5"/>
        </w:numPr>
        <w:rPr>
          <w:ins w:id="419" w:author="Keshav Singh" w:date="2023-06-10T20:31:00Z"/>
        </w:rPr>
      </w:pPr>
      <w:ins w:id="420" w:author="Keshav Singh" w:date="2023-06-10T20:31:00Z">
        <w:r>
          <w:t>It provides a simple and efficient way to manage cancellation of long-running or asynchronous tasks.</w:t>
        </w:r>
      </w:ins>
    </w:p>
    <w:p w14:paraId="497ACA54" w14:textId="5D329EDE" w:rsidR="00AE24FD" w:rsidRDefault="002A5F52" w:rsidP="00AF2449">
      <w:pPr>
        <w:pStyle w:val="ListParagraph"/>
        <w:numPr>
          <w:ilvl w:val="0"/>
          <w:numId w:val="5"/>
        </w:numPr>
        <w:rPr>
          <w:ins w:id="421" w:author="Keshav Singh" w:date="2023-06-10T20:32:00Z"/>
        </w:rPr>
      </w:pPr>
      <w:ins w:id="422" w:author="Keshav Singh" w:date="2023-06-10T20:32:00Z">
        <w:r>
          <w:t>It allows you to cancel an operation cooperatively, meaning that the operation itself monitors the cancellation request and stops executing when it is requested</w:t>
        </w:r>
        <w:r w:rsidR="00486E2C">
          <w:t>.</w:t>
        </w:r>
      </w:ins>
    </w:p>
    <w:p w14:paraId="45D1BEAA" w14:textId="2705D8C9" w:rsidR="00486E2C" w:rsidRDefault="0047563D" w:rsidP="00AF2449">
      <w:pPr>
        <w:pStyle w:val="ListParagraph"/>
        <w:numPr>
          <w:ilvl w:val="0"/>
          <w:numId w:val="5"/>
        </w:numPr>
        <w:rPr>
          <w:ins w:id="423" w:author="Keshav Singh" w:date="2023-06-10T20:36:00Z"/>
        </w:rPr>
      </w:pPr>
      <w:ins w:id="424" w:author="Keshav Singh" w:date="2023-06-10T20:32:00Z">
        <w:r>
          <w:t>This helps in avoiding unnecessary work and improving the responsiveness of your application.</w:t>
        </w:r>
      </w:ins>
    </w:p>
    <w:p w14:paraId="467A21FF" w14:textId="3CC39555" w:rsidR="00440FB7" w:rsidRDefault="00440FB7" w:rsidP="00440FB7">
      <w:pPr>
        <w:rPr>
          <w:ins w:id="425" w:author="Keshav Singh" w:date="2023-06-10T20:36:00Z"/>
        </w:rPr>
      </w:pPr>
      <w:ins w:id="426" w:author="Keshav Singh" w:date="2023-06-10T20:36:00Z">
        <w:r>
          <w:t>Example:</w:t>
        </w:r>
      </w:ins>
    </w:p>
    <w:p w14:paraId="2C3EE8EF" w14:textId="1F9F0A90" w:rsidR="00440FB7" w:rsidRDefault="00440FB7" w:rsidP="00440FB7">
      <w:pPr>
        <w:pStyle w:val="ListParagraph"/>
        <w:numPr>
          <w:ilvl w:val="0"/>
          <w:numId w:val="5"/>
        </w:numPr>
        <w:rPr>
          <w:ins w:id="427" w:author="Keshav Singh" w:date="2023-06-10T20:36:00Z"/>
        </w:rPr>
      </w:pPr>
      <w:ins w:id="428" w:author="Keshav Singh" w:date="2023-06-10T20:36:00Z">
        <w:r>
          <w:t>Consider a scenario where you have an application that downloads large files from the internet. The user might want to cancel the download operation if it takes too long. You can use a CancellationToken to handle this cancellation request.</w:t>
        </w:r>
      </w:ins>
    </w:p>
    <w:p w14:paraId="359E42EB" w14:textId="77777777" w:rsidR="00440FB7" w:rsidRDefault="00440FB7" w:rsidP="008A4131">
      <w:pPr>
        <w:rPr>
          <w:ins w:id="429" w:author="Keshav Singh" w:date="2023-06-10T20:37:00Z"/>
        </w:rPr>
      </w:pPr>
    </w:p>
    <w:p w14:paraId="7EF64B38" w14:textId="54942CE1" w:rsidR="008A4131" w:rsidRDefault="008A4131" w:rsidP="008A4131">
      <w:pPr>
        <w:rPr>
          <w:ins w:id="430" w:author="Keshav Singh" w:date="2023-06-10T20:37:00Z"/>
        </w:rPr>
      </w:pPr>
      <w:ins w:id="431" w:author="Keshav Singh" w:date="2023-06-10T20:37:00Z">
        <w:r>
          <w:t xml:space="preserve">To request cancellation, call the </w:t>
        </w:r>
        <w:r w:rsidRPr="00990159">
          <w:rPr>
            <w:b/>
            <w:bCs/>
            <w:rPrChange w:id="432" w:author="Keshav Singh" w:date="2023-06-10T20:38:00Z">
              <w:rPr/>
            </w:rPrChange>
          </w:rPr>
          <w:t>Cancel method</w:t>
        </w:r>
        <w:r>
          <w:t xml:space="preserve"> on the </w:t>
        </w:r>
        <w:r w:rsidRPr="00990159">
          <w:rPr>
            <w:b/>
            <w:bCs/>
            <w:rPrChange w:id="433" w:author="Keshav Singh" w:date="2023-06-10T20:38:00Z">
              <w:rPr/>
            </w:rPrChange>
          </w:rPr>
          <w:t>CancellationTokenSource</w:t>
        </w:r>
        <w:r>
          <w:t>:</w:t>
        </w:r>
      </w:ins>
    </w:p>
    <w:p w14:paraId="3CB357C0" w14:textId="77777777" w:rsidR="00990159" w:rsidRDefault="00990159" w:rsidP="009901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34" w:author="Keshav Singh" w:date="2023-06-10T20:38:00Z"/>
          <w:rFonts w:ascii="Consolas" w:eastAsia="Times New Roman" w:hAnsi="Consolas" w:cs="Courier New"/>
          <w:color w:val="9CDCFE"/>
          <w:kern w:val="0"/>
          <w:sz w:val="20"/>
          <w:szCs w:val="20"/>
          <w:lang w:eastAsia="en-IN"/>
          <w14:ligatures w14:val="none"/>
        </w:rPr>
      </w:pPr>
    </w:p>
    <w:p w14:paraId="5187785E" w14:textId="1729E142" w:rsidR="00990159" w:rsidRDefault="00990159" w:rsidP="009901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35" w:author="Keshav Singh" w:date="2023-06-10T20:38:00Z"/>
          <w:rFonts w:ascii="Consolas" w:eastAsia="Times New Roman" w:hAnsi="Consolas" w:cs="Courier New"/>
          <w:color w:val="9CDCFE"/>
          <w:kern w:val="0"/>
          <w:sz w:val="20"/>
          <w:szCs w:val="20"/>
          <w:lang w:eastAsia="en-IN"/>
          <w14:ligatures w14:val="none"/>
        </w:rPr>
      </w:pPr>
      <w:ins w:id="436" w:author="Keshav Singh" w:date="2023-06-10T20:37:00Z">
        <w:r w:rsidRPr="00990159">
          <w:rPr>
            <w:rFonts w:ascii="Consolas" w:eastAsia="Times New Roman" w:hAnsi="Consolas" w:cs="Courier New"/>
            <w:color w:val="9CDCFE"/>
            <w:kern w:val="0"/>
            <w:sz w:val="20"/>
            <w:szCs w:val="20"/>
            <w:lang w:eastAsia="en-IN"/>
            <w14:ligatures w14:val="none"/>
          </w:rPr>
          <w:t>cancellationTokenSource.Cancel();</w:t>
        </w:r>
      </w:ins>
    </w:p>
    <w:p w14:paraId="3CFE428D" w14:textId="77777777" w:rsidR="00990159" w:rsidRPr="00990159" w:rsidRDefault="00990159" w:rsidP="009901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37" w:author="Keshav Singh" w:date="2023-06-10T20:37:00Z"/>
          <w:rFonts w:ascii="Consolas" w:eastAsia="Times New Roman" w:hAnsi="Consolas" w:cs="Courier New"/>
          <w:color w:val="9CDCFE"/>
          <w:kern w:val="0"/>
          <w:sz w:val="20"/>
          <w:szCs w:val="20"/>
          <w:lang w:eastAsia="en-IN"/>
          <w14:ligatures w14:val="none"/>
        </w:rPr>
      </w:pPr>
    </w:p>
    <w:p w14:paraId="4A19BC6D" w14:textId="77777777" w:rsidR="008A4131" w:rsidRDefault="008A4131" w:rsidP="008A4131">
      <w:pPr>
        <w:rPr>
          <w:ins w:id="438" w:author="Keshav Singh" w:date="2023-06-10T20:39:00Z"/>
        </w:rPr>
      </w:pPr>
    </w:p>
    <w:p w14:paraId="05C81D38" w14:textId="56EA299E" w:rsidR="006011AF" w:rsidRDefault="00854FAA" w:rsidP="008A4131">
      <w:pPr>
        <w:rPr>
          <w:ins w:id="439" w:author="Keshav Singh" w:date="2023-06-10T20:39:00Z"/>
        </w:rPr>
      </w:pPr>
      <w:ins w:id="440" w:author="Keshav Singh" w:date="2023-06-10T20:39:00Z">
        <w:r>
          <w:t>Let us understand with example, using code:</w:t>
        </w:r>
      </w:ins>
    </w:p>
    <w:p w14:paraId="43385E58" w14:textId="1F330939" w:rsidR="00854FAA" w:rsidRDefault="006573FE" w:rsidP="006573FE">
      <w:pPr>
        <w:pStyle w:val="ListParagraph"/>
        <w:numPr>
          <w:ilvl w:val="0"/>
          <w:numId w:val="5"/>
        </w:numPr>
        <w:rPr>
          <w:ins w:id="441" w:author="Keshav Singh" w:date="2023-06-10T20:41:00Z"/>
        </w:rPr>
      </w:pPr>
      <w:ins w:id="442" w:author="Keshav Singh" w:date="2023-06-10T20:40:00Z">
        <w:r>
          <w:t xml:space="preserve">A below method simulates a long-running task by delaying for 1 second in each iteration of a loop. The </w:t>
        </w:r>
        <w:r w:rsidRPr="006573FE">
          <w:rPr>
            <w:b/>
            <w:bCs/>
            <w:rPrChange w:id="443" w:author="Keshav Singh" w:date="2023-06-10T20:41:00Z">
              <w:rPr/>
            </w:rPrChange>
          </w:rPr>
          <w:t>CancellationToken</w:t>
        </w:r>
        <w:r>
          <w:t xml:space="preserve"> is passed as a parameter, and we use the `</w:t>
        </w:r>
        <w:r w:rsidRPr="006573FE">
          <w:rPr>
            <w:b/>
            <w:bCs/>
            <w:rPrChange w:id="444" w:author="Keshav Singh" w:date="2023-06-10T20:41:00Z">
              <w:rPr/>
            </w:rPrChange>
          </w:rPr>
          <w:t>ThrowIfCancellationRequested</w:t>
        </w:r>
        <w:r>
          <w:t>()` method to stop the operation if a cancellation request is received.</w:t>
        </w:r>
      </w:ins>
    </w:p>
    <w:bookmarkStart w:id="445" w:name="_MON_1747934904"/>
    <w:bookmarkEnd w:id="445"/>
    <w:p w14:paraId="23435B02" w14:textId="0FC166AF" w:rsidR="00934892" w:rsidRDefault="00B80BEE" w:rsidP="00934892">
      <w:pPr>
        <w:rPr>
          <w:ins w:id="446" w:author="Keshav Singh" w:date="2023-06-10T20:44:00Z"/>
        </w:rPr>
      </w:pPr>
      <w:ins w:id="447" w:author="Keshav Singh" w:date="2023-06-10T20:42:00Z">
        <w:r>
          <w:object w:dxaOrig="9026" w:dyaOrig="6801" w14:anchorId="77845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40.05pt" o:ole="">
              <v:imagedata r:id="rId17" o:title=""/>
            </v:shape>
            <o:OLEObject Type="Embed" ProgID="Word.Document.12" ShapeID="_x0000_i1025" DrawAspect="Content" ObjectID="_1748243263" r:id="rId18">
              <o:FieldCodes>\s</o:FieldCodes>
            </o:OLEObject>
          </w:object>
        </w:r>
      </w:ins>
    </w:p>
    <w:p w14:paraId="3500A281" w14:textId="77777777" w:rsidR="00B80BEE" w:rsidRDefault="00B80BEE" w:rsidP="00934892">
      <w:pPr>
        <w:rPr>
          <w:ins w:id="448" w:author="Keshav Singh" w:date="2023-06-10T20:44:00Z"/>
        </w:rPr>
      </w:pPr>
    </w:p>
    <w:p w14:paraId="6C65C666" w14:textId="2FE6D5C1" w:rsidR="0074699F" w:rsidRPr="0074699F" w:rsidRDefault="0074699F" w:rsidP="0074699F">
      <w:pPr>
        <w:spacing w:after="0" w:line="240" w:lineRule="auto"/>
        <w:rPr>
          <w:ins w:id="449" w:author="Keshav Singh" w:date="2023-06-10T20:54:00Z"/>
          <w:rFonts w:ascii="Times New Roman" w:eastAsia="Times New Roman" w:hAnsi="Times New Roman" w:cs="Times New Roman"/>
          <w:kern w:val="0"/>
          <w:sz w:val="24"/>
          <w:szCs w:val="24"/>
          <w:lang w:eastAsia="en-IN"/>
          <w14:ligatures w14:val="none"/>
        </w:rPr>
      </w:pPr>
      <w:ins w:id="450" w:author="Keshav Singh" w:date="2023-06-10T20:54:00Z">
        <w:r w:rsidRPr="0074699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8E2B5D0" wp14:editId="6F8A8395">
                  <wp:extent cx="304800" cy="304800"/>
                  <wp:effectExtent l="0" t="0" r="0" b="0"/>
                  <wp:docPr id="37763167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12DC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ins>
    </w:p>
    <w:p w14:paraId="17792F18" w14:textId="394C82ED" w:rsidR="0074699F" w:rsidRPr="006B19D0" w:rsidRDefault="0074699F">
      <w:pPr>
        <w:pStyle w:val="ListParagraph"/>
        <w:numPr>
          <w:ilvl w:val="0"/>
          <w:numId w:val="6"/>
        </w:numPr>
        <w:spacing w:line="360" w:lineRule="atLeast"/>
        <w:rPr>
          <w:ins w:id="451" w:author="Keshav Singh" w:date="2023-06-10T20:54:00Z"/>
          <w:rFonts w:eastAsia="Times New Roman" w:cstheme="minorHAnsi"/>
          <w:color w:val="1A1A1D"/>
          <w:kern w:val="0"/>
          <w:lang w:eastAsia="en-IN"/>
          <w14:ligatures w14:val="none"/>
          <w:rPrChange w:id="452" w:author="Keshav Singh" w:date="2023-06-10T20:55:00Z">
            <w:rPr>
              <w:ins w:id="453" w:author="Keshav Singh" w:date="2023-06-10T20:54:00Z"/>
              <w:lang w:eastAsia="en-IN"/>
            </w:rPr>
          </w:rPrChange>
        </w:rPr>
        <w:pPrChange w:id="454" w:author="Keshav Singh" w:date="2023-06-10T20:55:00Z">
          <w:pPr>
            <w:spacing w:line="360" w:lineRule="atLeast"/>
          </w:pPr>
        </w:pPrChange>
      </w:pPr>
      <w:ins w:id="455" w:author="Keshav Singh" w:date="2023-06-10T20:54:00Z">
        <w:r w:rsidRPr="006B19D0">
          <w:rPr>
            <w:rFonts w:eastAsia="Times New Roman" w:cstheme="minorHAnsi"/>
            <w:color w:val="1A1A1D"/>
            <w:kern w:val="0"/>
            <w:lang w:eastAsia="en-IN"/>
            <w14:ligatures w14:val="none"/>
            <w:rPrChange w:id="456" w:author="Keshav Singh" w:date="2023-06-10T20:55:00Z">
              <w:rPr>
                <w:lang w:eastAsia="en-IN"/>
              </w:rPr>
            </w:rPrChange>
          </w:rPr>
          <w:t>Now, if we cancel the request after a certain period of time, the ongoing operation will be interrupted and will not proceed with further processing. This ensures that the operation stops as soon as the cancellation request is made.</w:t>
        </w:r>
      </w:ins>
    </w:p>
    <w:p w14:paraId="087400C8" w14:textId="7D1D885F" w:rsidR="0004257C" w:rsidRDefault="005748A4" w:rsidP="00934892">
      <w:pPr>
        <w:rPr>
          <w:ins w:id="457" w:author="Keshav Singh" w:date="2023-06-10T20:48:00Z"/>
        </w:rPr>
      </w:pPr>
      <w:ins w:id="458" w:author="Keshav Singh" w:date="2023-06-10T20:47:00Z">
        <w:r w:rsidRPr="005748A4">
          <w:rPr>
            <w:noProof/>
          </w:rPr>
          <w:lastRenderedPageBreak/>
          <w:drawing>
            <wp:inline distT="0" distB="0" distL="0" distR="0" wp14:anchorId="7105B007" wp14:editId="2353931F">
              <wp:extent cx="5731510" cy="4361180"/>
              <wp:effectExtent l="0" t="0" r="2540" b="1270"/>
              <wp:docPr id="130961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12194" name=""/>
                      <pic:cNvPicPr/>
                    </pic:nvPicPr>
                    <pic:blipFill>
                      <a:blip r:embed="rId19"/>
                      <a:stretch>
                        <a:fillRect/>
                      </a:stretch>
                    </pic:blipFill>
                    <pic:spPr>
                      <a:xfrm>
                        <a:off x="0" y="0"/>
                        <a:ext cx="5731510" cy="4361180"/>
                      </a:xfrm>
                      <a:prstGeom prst="rect">
                        <a:avLst/>
                      </a:prstGeom>
                    </pic:spPr>
                  </pic:pic>
                </a:graphicData>
              </a:graphic>
            </wp:inline>
          </w:drawing>
        </w:r>
      </w:ins>
    </w:p>
    <w:p w14:paraId="025B20B2" w14:textId="77777777" w:rsidR="00B24ADF" w:rsidRDefault="00B24ADF" w:rsidP="00934892">
      <w:pPr>
        <w:rPr>
          <w:ins w:id="459" w:author="Keshav Singh" w:date="2023-06-10T20:48:00Z"/>
        </w:rPr>
      </w:pPr>
    </w:p>
    <w:p w14:paraId="22A3BA9D" w14:textId="4A826C87" w:rsidR="00B24ADF" w:rsidRPr="003603B3" w:rsidRDefault="00F66689">
      <w:pPr>
        <w:pStyle w:val="ListParagraph"/>
        <w:numPr>
          <w:ilvl w:val="0"/>
          <w:numId w:val="6"/>
        </w:numPr>
        <w:spacing w:line="360" w:lineRule="atLeast"/>
        <w:rPr>
          <w:ins w:id="460" w:author="Keshav Singh" w:date="2023-06-10T20:50:00Z"/>
          <w:rFonts w:eastAsia="Times New Roman" w:cstheme="minorHAnsi"/>
          <w:color w:val="1A1A1D"/>
          <w:kern w:val="0"/>
          <w:lang w:eastAsia="en-IN"/>
          <w14:ligatures w14:val="none"/>
          <w:rPrChange w:id="461" w:author="Keshav Singh" w:date="2023-06-10T20:53:00Z">
            <w:rPr>
              <w:ins w:id="462" w:author="Keshav Singh" w:date="2023-06-10T20:50:00Z"/>
            </w:rPr>
          </w:rPrChange>
        </w:rPr>
        <w:pPrChange w:id="463" w:author="Keshav Singh" w:date="2023-06-10T20:53:00Z">
          <w:pPr>
            <w:pStyle w:val="ListParagraph"/>
            <w:numPr>
              <w:numId w:val="6"/>
            </w:numPr>
            <w:tabs>
              <w:tab w:val="num" w:pos="720"/>
            </w:tabs>
            <w:ind w:hanging="360"/>
          </w:pPr>
        </w:pPrChange>
      </w:pPr>
      <w:ins w:id="464" w:author="Keshav Singh" w:date="2023-06-10T20:53:00Z">
        <w:r w:rsidRPr="003603B3">
          <w:rPr>
            <w:rFonts w:eastAsia="Times New Roman" w:cstheme="minorHAnsi"/>
            <w:color w:val="1A1A1D"/>
            <w:kern w:val="0"/>
            <w:lang w:eastAsia="en-IN"/>
            <w14:ligatures w14:val="none"/>
            <w:rPrChange w:id="465" w:author="Keshav Singh" w:date="2023-06-10T20:53:00Z">
              <w:rPr>
                <w:lang w:eastAsia="en-IN"/>
              </w:rPr>
            </w:rPrChange>
          </w:rPr>
          <w:t>If the CancellationToken is not canceled, the process will execute to completion without interruption. The operation will continue until it has finished, and it will not stop prematurely.</w:t>
        </w:r>
      </w:ins>
    </w:p>
    <w:p w14:paraId="67476142" w14:textId="6560A479" w:rsidR="00D91412" w:rsidRDefault="001C6A79" w:rsidP="00D91412">
      <w:pPr>
        <w:ind w:left="360"/>
        <w:rPr>
          <w:ins w:id="466" w:author="Keshav Singh" w:date="2023-06-11T13:28:00Z"/>
        </w:rPr>
      </w:pPr>
      <w:ins w:id="467" w:author="Keshav Singh" w:date="2023-06-10T20:51:00Z">
        <w:r w:rsidRPr="001C6A79">
          <w:rPr>
            <w:noProof/>
          </w:rPr>
          <w:lastRenderedPageBreak/>
          <w:drawing>
            <wp:inline distT="0" distB="0" distL="0" distR="0" wp14:anchorId="4792A72C" wp14:editId="1A5D4360">
              <wp:extent cx="5731510" cy="5894705"/>
              <wp:effectExtent l="0" t="0" r="2540" b="0"/>
              <wp:docPr id="6431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7955" name=""/>
                      <pic:cNvPicPr/>
                    </pic:nvPicPr>
                    <pic:blipFill>
                      <a:blip r:embed="rId20"/>
                      <a:stretch>
                        <a:fillRect/>
                      </a:stretch>
                    </pic:blipFill>
                    <pic:spPr>
                      <a:xfrm>
                        <a:off x="0" y="0"/>
                        <a:ext cx="5731510" cy="5894705"/>
                      </a:xfrm>
                      <a:prstGeom prst="rect">
                        <a:avLst/>
                      </a:prstGeom>
                    </pic:spPr>
                  </pic:pic>
                </a:graphicData>
              </a:graphic>
            </wp:inline>
          </w:drawing>
        </w:r>
      </w:ins>
    </w:p>
    <w:p w14:paraId="4D44740E" w14:textId="77777777" w:rsidR="00234FDC" w:rsidRDefault="00234FDC" w:rsidP="00D91412">
      <w:pPr>
        <w:ind w:left="360"/>
        <w:rPr>
          <w:ins w:id="468" w:author="Keshav Singh" w:date="2023-06-11T13:28:00Z"/>
        </w:rPr>
      </w:pPr>
    </w:p>
    <w:p w14:paraId="1FC00341" w14:textId="77777777" w:rsidR="007F3A3F" w:rsidRDefault="007F3A3F" w:rsidP="007F3A3F">
      <w:pPr>
        <w:rPr>
          <w:ins w:id="469" w:author="Keshav Singh" w:date="2023-06-11T14:36:00Z"/>
          <w:rFonts w:asciiTheme="majorHAnsi" w:eastAsiaTheme="majorEastAsia" w:hAnsiTheme="majorHAnsi" w:cstheme="majorBidi"/>
          <w:color w:val="2F5496" w:themeColor="accent1" w:themeShade="BF"/>
          <w:sz w:val="32"/>
          <w:szCs w:val="32"/>
        </w:rPr>
      </w:pPr>
    </w:p>
    <w:p w14:paraId="4DB7B104" w14:textId="5C82EA5B" w:rsidR="007E32F4" w:rsidRDefault="007E32F4">
      <w:pPr>
        <w:pStyle w:val="Heading1"/>
        <w:rPr>
          <w:ins w:id="470" w:author="Keshav Singh" w:date="2023-06-11T14:36:00Z"/>
        </w:rPr>
        <w:pPrChange w:id="471" w:author="Keshav Singh" w:date="2023-06-11T14:36:00Z">
          <w:pPr/>
        </w:pPrChange>
      </w:pPr>
      <w:bookmarkStart w:id="472" w:name="_Toc137401940"/>
      <w:ins w:id="473" w:author="Keshav Singh" w:date="2023-06-11T14:36:00Z">
        <w:r>
          <w:t>Methods</w:t>
        </w:r>
        <w:bookmarkEnd w:id="472"/>
      </w:ins>
    </w:p>
    <w:tbl>
      <w:tblPr>
        <w:tblStyle w:val="TableGrid"/>
        <w:tblW w:w="0" w:type="auto"/>
        <w:tblLook w:val="04A0" w:firstRow="1" w:lastRow="0" w:firstColumn="1" w:lastColumn="0" w:noHBand="0" w:noVBand="1"/>
      </w:tblPr>
      <w:tblGrid>
        <w:gridCol w:w="4553"/>
        <w:gridCol w:w="4463"/>
      </w:tblGrid>
      <w:tr w:rsidR="000A306E" w14:paraId="28CB7DEA" w14:textId="77777777" w:rsidTr="00CA07AD">
        <w:trPr>
          <w:ins w:id="474" w:author="Keshav Singh" w:date="2023-06-11T14:36:00Z"/>
        </w:trPr>
        <w:tc>
          <w:tcPr>
            <w:tcW w:w="0" w:type="auto"/>
          </w:tcPr>
          <w:p w14:paraId="1FD9CF43" w14:textId="7946AE72" w:rsidR="000A306E" w:rsidRDefault="008E7E7E" w:rsidP="000A306E">
            <w:pPr>
              <w:pStyle w:val="NoSpacing"/>
              <w:rPr>
                <w:ins w:id="475" w:author="Keshav Singh" w:date="2023-06-11T14:37:00Z"/>
                <w:b/>
                <w:bCs/>
              </w:rPr>
            </w:pPr>
            <w:ins w:id="476" w:author="Keshav Singh" w:date="2023-06-11T14:38:00Z">
              <w:r>
                <w:t xml:space="preserve">1. </w:t>
              </w:r>
            </w:ins>
            <w:ins w:id="477" w:author="Keshav Singh" w:date="2023-06-11T14:49:00Z">
              <w:r w:rsidR="00B31D7A">
                <w:rPr>
                  <w:b/>
                  <w:bCs/>
                </w:rPr>
                <w:fldChar w:fldCharType="begin"/>
              </w:r>
              <w:r w:rsidR="00B31D7A">
                <w:rPr>
                  <w:b/>
                  <w:bCs/>
                </w:rPr>
                <w:instrText xml:space="preserve"> HYPERLINK "https://www.tutorialsteacher.com/csharp/csharp-extension-method" </w:instrText>
              </w:r>
              <w:r w:rsidR="00B31D7A">
                <w:rPr>
                  <w:b/>
                  <w:bCs/>
                </w:rPr>
              </w:r>
              <w:r w:rsidR="00B31D7A">
                <w:rPr>
                  <w:b/>
                  <w:bCs/>
                </w:rPr>
                <w:fldChar w:fldCharType="separate"/>
              </w:r>
              <w:r w:rsidR="000A306E" w:rsidRPr="00B31D7A">
                <w:rPr>
                  <w:rStyle w:val="Hyperlink"/>
                  <w:b/>
                  <w:bCs/>
                  <w:rPrChange w:id="478" w:author="Keshav Singh" w:date="2023-06-11T14:37:00Z">
                    <w:rPr/>
                  </w:rPrChange>
                </w:rPr>
                <w:t>Extension Method</w:t>
              </w:r>
              <w:r w:rsidR="00B31D7A">
                <w:rPr>
                  <w:b/>
                  <w:bCs/>
                </w:rPr>
                <w:fldChar w:fldCharType="end"/>
              </w:r>
            </w:ins>
          </w:p>
          <w:p w14:paraId="0AEA74BB" w14:textId="77777777" w:rsidR="00C26247" w:rsidRDefault="000A306E" w:rsidP="000A306E">
            <w:pPr>
              <w:pStyle w:val="NoSpacing"/>
              <w:rPr>
                <w:ins w:id="479" w:author="Keshav Singh" w:date="2023-06-11T14:39:00Z"/>
              </w:rPr>
            </w:pPr>
            <w:ins w:id="480" w:author="Keshav Singh" w:date="2023-06-11T14:37:00Z">
              <w:r>
                <w:t>=</w:t>
              </w:r>
            </w:ins>
            <w:ins w:id="481" w:author="Keshav Singh" w:date="2023-06-11T14:38:00Z">
              <w:r>
                <w:t xml:space="preserve">&gt; </w:t>
              </w:r>
            </w:ins>
            <w:ins w:id="482" w:author="Keshav Singh" w:date="2023-06-11T14:39:00Z">
              <w:r w:rsidR="00C26247">
                <w:t xml:space="preserve">Extension methods, as the name suggests, are additional methods. </w:t>
              </w:r>
            </w:ins>
          </w:p>
          <w:p w14:paraId="51FFEB08" w14:textId="1D55AB69" w:rsidR="000A306E" w:rsidRDefault="00C26247" w:rsidP="000A306E">
            <w:pPr>
              <w:pStyle w:val="NoSpacing"/>
              <w:rPr>
                <w:ins w:id="483" w:author="Keshav Singh" w:date="2023-06-11T14:39:00Z"/>
              </w:rPr>
            </w:pPr>
            <w:ins w:id="484" w:author="Keshav Singh" w:date="2023-06-11T14:39:00Z">
              <w:r>
                <w:t>=&gt; Extension methods allow you to inject additional methods without modifying, deriving or recompiling the original class, struct or interface.</w:t>
              </w:r>
            </w:ins>
          </w:p>
          <w:p w14:paraId="67E42FF2" w14:textId="5D7584BC" w:rsidR="00C26247" w:rsidRPr="000A306E" w:rsidRDefault="00C26247">
            <w:pPr>
              <w:pStyle w:val="NoSpacing"/>
              <w:rPr>
                <w:ins w:id="485" w:author="Keshav Singh" w:date="2023-06-11T14:36:00Z"/>
              </w:rPr>
              <w:pPrChange w:id="486" w:author="Keshav Singh" w:date="2023-06-11T14:37:00Z">
                <w:pPr>
                  <w:pStyle w:val="Heading1"/>
                </w:pPr>
              </w:pPrChange>
            </w:pPr>
            <w:ins w:id="487" w:author="Keshav Singh" w:date="2023-06-11T14:39:00Z">
              <w:r>
                <w:t xml:space="preserve">=&gt; </w:t>
              </w:r>
            </w:ins>
            <w:ins w:id="488" w:author="Keshav Singh" w:date="2023-06-11T14:40:00Z">
              <w:r w:rsidR="006D09E3">
                <w:t xml:space="preserve">An extension method is actually a special kind of static method defined in a static class. =&gt; </w:t>
              </w:r>
              <w:r w:rsidR="006D09E3">
                <w:lastRenderedPageBreak/>
                <w:t>To define an extension method, first of all, define a static class.</w:t>
              </w:r>
            </w:ins>
          </w:p>
          <w:p w14:paraId="2255576E" w14:textId="01F107AC" w:rsidR="000A306E" w:rsidRDefault="000A306E">
            <w:pPr>
              <w:pStyle w:val="NoSpacing"/>
              <w:rPr>
                <w:ins w:id="489" w:author="Keshav Singh" w:date="2023-06-11T14:36:00Z"/>
              </w:rPr>
              <w:pPrChange w:id="490" w:author="Keshav Singh" w:date="2023-06-11T14:37:00Z">
                <w:pPr/>
              </w:pPrChange>
            </w:pPr>
          </w:p>
        </w:tc>
        <w:tc>
          <w:tcPr>
            <w:tcW w:w="0" w:type="auto"/>
            <w:shd w:val="clear" w:color="auto" w:fill="A8D08D" w:themeFill="accent6" w:themeFillTint="99"/>
          </w:tcPr>
          <w:p w14:paraId="57D948C3" w14:textId="7C6D9928" w:rsidR="00AA082B" w:rsidRDefault="009125B3" w:rsidP="004C78DA">
            <w:pPr>
              <w:pStyle w:val="HTMLPreformatted"/>
              <w:rPr>
                <w:ins w:id="491" w:author="Keshav Singh" w:date="2023-06-11T14:41:00Z"/>
                <w:rStyle w:val="kwrd"/>
              </w:rPr>
            </w:pPr>
            <w:ins w:id="492" w:author="Keshav Singh" w:date="2023-06-11T14:41:00Z">
              <w:r>
                <w:rPr>
                  <w:rStyle w:val="kwrd"/>
                </w:rPr>
                <w:lastRenderedPageBreak/>
                <w:t>- Create Extension method</w:t>
              </w:r>
            </w:ins>
          </w:p>
          <w:p w14:paraId="4E0B3EEF" w14:textId="0C5FF226" w:rsidR="004C78DA" w:rsidRPr="00CA07AD" w:rsidRDefault="004C78DA" w:rsidP="004C78DA">
            <w:pPr>
              <w:pStyle w:val="HTMLPreformatted"/>
              <w:rPr>
                <w:ins w:id="493" w:author="Keshav Singh" w:date="2023-06-11T14:40:00Z"/>
                <w:rStyle w:val="HTMLCode"/>
                <w:color w:val="8EAADB" w:themeColor="accent1" w:themeTint="99"/>
                <w:highlight w:val="black"/>
                <w:rPrChange w:id="494" w:author="Keshav Singh" w:date="2023-06-11T14:42:00Z">
                  <w:rPr>
                    <w:ins w:id="495" w:author="Keshav Singh" w:date="2023-06-11T14:40:00Z"/>
                    <w:rStyle w:val="HTMLCode"/>
                  </w:rPr>
                </w:rPrChange>
              </w:rPr>
            </w:pPr>
            <w:ins w:id="496" w:author="Keshav Singh" w:date="2023-06-11T14:40:00Z">
              <w:r w:rsidRPr="00CA07AD">
                <w:rPr>
                  <w:rStyle w:val="kwrd"/>
                  <w:color w:val="8EAADB" w:themeColor="accent1" w:themeTint="99"/>
                  <w:highlight w:val="black"/>
                  <w:rPrChange w:id="497" w:author="Keshav Singh" w:date="2023-06-11T14:42:00Z">
                    <w:rPr>
                      <w:rStyle w:val="kwrd"/>
                    </w:rPr>
                  </w:rPrChange>
                </w:rPr>
                <w:t>namespace</w:t>
              </w:r>
              <w:r w:rsidRPr="00CA07AD">
                <w:rPr>
                  <w:rStyle w:val="HTMLCode"/>
                  <w:color w:val="8EAADB" w:themeColor="accent1" w:themeTint="99"/>
                  <w:highlight w:val="black"/>
                  <w:rPrChange w:id="498" w:author="Keshav Singh" w:date="2023-06-11T14:42:00Z">
                    <w:rPr>
                      <w:rStyle w:val="HTMLCode"/>
                    </w:rPr>
                  </w:rPrChange>
                </w:rPr>
                <w:t xml:space="preserve"> ExtensionMethods</w:t>
              </w:r>
            </w:ins>
          </w:p>
          <w:p w14:paraId="207A3310" w14:textId="77777777" w:rsidR="004C78DA" w:rsidRPr="00CA07AD" w:rsidRDefault="004C78DA" w:rsidP="004C78DA">
            <w:pPr>
              <w:pStyle w:val="HTMLPreformatted"/>
              <w:rPr>
                <w:ins w:id="499" w:author="Keshav Singh" w:date="2023-06-11T14:40:00Z"/>
                <w:rStyle w:val="HTMLCode"/>
                <w:color w:val="8EAADB" w:themeColor="accent1" w:themeTint="99"/>
                <w:highlight w:val="black"/>
                <w:rPrChange w:id="500" w:author="Keshav Singh" w:date="2023-06-11T14:42:00Z">
                  <w:rPr>
                    <w:ins w:id="501" w:author="Keshav Singh" w:date="2023-06-11T14:40:00Z"/>
                    <w:rStyle w:val="HTMLCode"/>
                  </w:rPr>
                </w:rPrChange>
              </w:rPr>
            </w:pPr>
            <w:ins w:id="502" w:author="Keshav Singh" w:date="2023-06-11T14:40:00Z">
              <w:r w:rsidRPr="00CA07AD">
                <w:rPr>
                  <w:rStyle w:val="HTMLCode"/>
                  <w:color w:val="8EAADB" w:themeColor="accent1" w:themeTint="99"/>
                  <w:highlight w:val="black"/>
                  <w:rPrChange w:id="503" w:author="Keshav Singh" w:date="2023-06-11T14:42:00Z">
                    <w:rPr>
                      <w:rStyle w:val="HTMLCode"/>
                    </w:rPr>
                  </w:rPrChange>
                </w:rPr>
                <w:t>{</w:t>
              </w:r>
            </w:ins>
          </w:p>
          <w:p w14:paraId="0B05B74B" w14:textId="77777777" w:rsidR="004C78DA" w:rsidRPr="00CA07AD" w:rsidRDefault="004C78DA" w:rsidP="004C78DA">
            <w:pPr>
              <w:pStyle w:val="HTMLPreformatted"/>
              <w:rPr>
                <w:ins w:id="504" w:author="Keshav Singh" w:date="2023-06-11T14:40:00Z"/>
                <w:rStyle w:val="HTMLCode"/>
                <w:color w:val="8EAADB" w:themeColor="accent1" w:themeTint="99"/>
                <w:highlight w:val="black"/>
                <w:rPrChange w:id="505" w:author="Keshav Singh" w:date="2023-06-11T14:42:00Z">
                  <w:rPr>
                    <w:ins w:id="506" w:author="Keshav Singh" w:date="2023-06-11T14:40:00Z"/>
                    <w:rStyle w:val="HTMLCode"/>
                  </w:rPr>
                </w:rPrChange>
              </w:rPr>
            </w:pPr>
            <w:ins w:id="507" w:author="Keshav Singh" w:date="2023-06-11T14:40:00Z">
              <w:r w:rsidRPr="00CA07AD">
                <w:rPr>
                  <w:rStyle w:val="HTMLCode"/>
                  <w:color w:val="8EAADB" w:themeColor="accent1" w:themeTint="99"/>
                  <w:highlight w:val="black"/>
                  <w:rPrChange w:id="508" w:author="Keshav Singh" w:date="2023-06-11T14:42:00Z">
                    <w:rPr>
                      <w:rStyle w:val="HTMLCode"/>
                    </w:rPr>
                  </w:rPrChange>
                </w:rPr>
                <w:t xml:space="preserve">    </w:t>
              </w:r>
              <w:r w:rsidRPr="00CA07AD">
                <w:rPr>
                  <w:rStyle w:val="kwrd"/>
                  <w:color w:val="8EAADB" w:themeColor="accent1" w:themeTint="99"/>
                  <w:highlight w:val="black"/>
                  <w:rPrChange w:id="509" w:author="Keshav Singh" w:date="2023-06-11T14:42:00Z">
                    <w:rPr>
                      <w:rStyle w:val="kwrd"/>
                    </w:rPr>
                  </w:rPrChange>
                </w:rPr>
                <w:t>public</w:t>
              </w:r>
              <w:r w:rsidRPr="00CA07AD">
                <w:rPr>
                  <w:rStyle w:val="HTMLCode"/>
                  <w:color w:val="8EAADB" w:themeColor="accent1" w:themeTint="99"/>
                  <w:highlight w:val="black"/>
                  <w:rPrChange w:id="510" w:author="Keshav Singh" w:date="2023-06-11T14:42:00Z">
                    <w:rPr>
                      <w:rStyle w:val="HTMLCode"/>
                    </w:rPr>
                  </w:rPrChange>
                </w:rPr>
                <w:t xml:space="preserve"> </w:t>
              </w:r>
              <w:r w:rsidRPr="00CA07AD">
                <w:rPr>
                  <w:rStyle w:val="kwrd"/>
                  <w:color w:val="8EAADB" w:themeColor="accent1" w:themeTint="99"/>
                  <w:highlight w:val="black"/>
                  <w:rPrChange w:id="511" w:author="Keshav Singh" w:date="2023-06-11T14:42:00Z">
                    <w:rPr>
                      <w:rStyle w:val="kwrd"/>
                    </w:rPr>
                  </w:rPrChange>
                </w:rPr>
                <w:t>static</w:t>
              </w:r>
              <w:r w:rsidRPr="00CA07AD">
                <w:rPr>
                  <w:rStyle w:val="HTMLCode"/>
                  <w:color w:val="8EAADB" w:themeColor="accent1" w:themeTint="99"/>
                  <w:highlight w:val="black"/>
                  <w:rPrChange w:id="512" w:author="Keshav Singh" w:date="2023-06-11T14:42:00Z">
                    <w:rPr>
                      <w:rStyle w:val="HTMLCode"/>
                    </w:rPr>
                  </w:rPrChange>
                </w:rPr>
                <w:t xml:space="preserve"> </w:t>
              </w:r>
              <w:r w:rsidRPr="00CA07AD">
                <w:rPr>
                  <w:rStyle w:val="kwrd"/>
                  <w:color w:val="8EAADB" w:themeColor="accent1" w:themeTint="99"/>
                  <w:highlight w:val="black"/>
                  <w:rPrChange w:id="513" w:author="Keshav Singh" w:date="2023-06-11T14:42:00Z">
                    <w:rPr>
                      <w:rStyle w:val="kwrd"/>
                    </w:rPr>
                  </w:rPrChange>
                </w:rPr>
                <w:t>class</w:t>
              </w:r>
              <w:r w:rsidRPr="00CA07AD">
                <w:rPr>
                  <w:rStyle w:val="HTMLCode"/>
                  <w:color w:val="8EAADB" w:themeColor="accent1" w:themeTint="99"/>
                  <w:highlight w:val="black"/>
                  <w:rPrChange w:id="514" w:author="Keshav Singh" w:date="2023-06-11T14:42:00Z">
                    <w:rPr>
                      <w:rStyle w:val="HTMLCode"/>
                    </w:rPr>
                  </w:rPrChange>
                </w:rPr>
                <w:t xml:space="preserve"> </w:t>
              </w:r>
              <w:r w:rsidRPr="00CA07AD">
                <w:rPr>
                  <w:rStyle w:val="userclass"/>
                  <w:rFonts w:eastAsiaTheme="minorEastAsia"/>
                  <w:color w:val="8EAADB" w:themeColor="accent1" w:themeTint="99"/>
                  <w:highlight w:val="black"/>
                  <w:rPrChange w:id="515" w:author="Keshav Singh" w:date="2023-06-11T14:42:00Z">
                    <w:rPr>
                      <w:rStyle w:val="userclass"/>
                      <w:rFonts w:eastAsiaTheme="minorEastAsia"/>
                    </w:rPr>
                  </w:rPrChange>
                </w:rPr>
                <w:t>IntExtensions</w:t>
              </w:r>
            </w:ins>
          </w:p>
          <w:p w14:paraId="755580D9" w14:textId="77777777" w:rsidR="004C78DA" w:rsidRPr="00CA07AD" w:rsidRDefault="004C78DA" w:rsidP="004C78DA">
            <w:pPr>
              <w:pStyle w:val="HTMLPreformatted"/>
              <w:rPr>
                <w:ins w:id="516" w:author="Keshav Singh" w:date="2023-06-11T14:40:00Z"/>
                <w:rStyle w:val="HTMLCode"/>
                <w:color w:val="8EAADB" w:themeColor="accent1" w:themeTint="99"/>
                <w:highlight w:val="black"/>
                <w:rPrChange w:id="517" w:author="Keshav Singh" w:date="2023-06-11T14:42:00Z">
                  <w:rPr>
                    <w:ins w:id="518" w:author="Keshav Singh" w:date="2023-06-11T14:40:00Z"/>
                    <w:rStyle w:val="HTMLCode"/>
                  </w:rPr>
                </w:rPrChange>
              </w:rPr>
            </w:pPr>
            <w:ins w:id="519" w:author="Keshav Singh" w:date="2023-06-11T14:40:00Z">
              <w:r w:rsidRPr="00CA07AD">
                <w:rPr>
                  <w:rStyle w:val="HTMLCode"/>
                  <w:color w:val="8EAADB" w:themeColor="accent1" w:themeTint="99"/>
                  <w:highlight w:val="black"/>
                  <w:rPrChange w:id="520" w:author="Keshav Singh" w:date="2023-06-11T14:42:00Z">
                    <w:rPr>
                      <w:rStyle w:val="HTMLCode"/>
                    </w:rPr>
                  </w:rPrChange>
                </w:rPr>
                <w:t xml:space="preserve">     {</w:t>
              </w:r>
            </w:ins>
          </w:p>
          <w:p w14:paraId="6C3D0568" w14:textId="77777777" w:rsidR="004C78DA" w:rsidRPr="00CA07AD" w:rsidRDefault="004C78DA" w:rsidP="004C78DA">
            <w:pPr>
              <w:pStyle w:val="HTMLPreformatted"/>
              <w:rPr>
                <w:ins w:id="521" w:author="Keshav Singh" w:date="2023-06-11T14:40:00Z"/>
                <w:rStyle w:val="HTMLCode"/>
                <w:color w:val="8EAADB" w:themeColor="accent1" w:themeTint="99"/>
                <w:highlight w:val="black"/>
                <w:rPrChange w:id="522" w:author="Keshav Singh" w:date="2023-06-11T14:42:00Z">
                  <w:rPr>
                    <w:ins w:id="523" w:author="Keshav Singh" w:date="2023-06-11T14:40:00Z"/>
                    <w:rStyle w:val="HTMLCode"/>
                  </w:rPr>
                </w:rPrChange>
              </w:rPr>
            </w:pPr>
            <w:ins w:id="524" w:author="Keshav Singh" w:date="2023-06-11T14:40:00Z">
              <w:r w:rsidRPr="00CA07AD">
                <w:rPr>
                  <w:rStyle w:val="HTMLCode"/>
                  <w:color w:val="8EAADB" w:themeColor="accent1" w:themeTint="99"/>
                  <w:highlight w:val="black"/>
                  <w:rPrChange w:id="525" w:author="Keshav Singh" w:date="2023-06-11T14:42:00Z">
                    <w:rPr>
                      <w:rStyle w:val="HTMLCode"/>
                    </w:rPr>
                  </w:rPrChange>
                </w:rPr>
                <w:t xml:space="preserve">        </w:t>
              </w:r>
              <w:r w:rsidRPr="00CA07AD">
                <w:rPr>
                  <w:rStyle w:val="kwrd"/>
                  <w:color w:val="8EAADB" w:themeColor="accent1" w:themeTint="99"/>
                  <w:highlight w:val="black"/>
                  <w:rPrChange w:id="526" w:author="Keshav Singh" w:date="2023-06-11T14:42:00Z">
                    <w:rPr>
                      <w:rStyle w:val="kwrd"/>
                    </w:rPr>
                  </w:rPrChange>
                </w:rPr>
                <w:t>public</w:t>
              </w:r>
              <w:r w:rsidRPr="00CA07AD">
                <w:rPr>
                  <w:rStyle w:val="HTMLCode"/>
                  <w:color w:val="8EAADB" w:themeColor="accent1" w:themeTint="99"/>
                  <w:highlight w:val="black"/>
                  <w:rPrChange w:id="527" w:author="Keshav Singh" w:date="2023-06-11T14:42:00Z">
                    <w:rPr>
                      <w:rStyle w:val="HTMLCode"/>
                    </w:rPr>
                  </w:rPrChange>
                </w:rPr>
                <w:t xml:space="preserve"> </w:t>
              </w:r>
              <w:r w:rsidRPr="00CA07AD">
                <w:rPr>
                  <w:rStyle w:val="kwrd"/>
                  <w:color w:val="8EAADB" w:themeColor="accent1" w:themeTint="99"/>
                  <w:highlight w:val="black"/>
                  <w:rPrChange w:id="528" w:author="Keshav Singh" w:date="2023-06-11T14:42:00Z">
                    <w:rPr>
                      <w:rStyle w:val="kwrd"/>
                    </w:rPr>
                  </w:rPrChange>
                </w:rPr>
                <w:t>static</w:t>
              </w:r>
              <w:r w:rsidRPr="00CA07AD">
                <w:rPr>
                  <w:rStyle w:val="HTMLCode"/>
                  <w:color w:val="8EAADB" w:themeColor="accent1" w:themeTint="99"/>
                  <w:highlight w:val="black"/>
                  <w:rPrChange w:id="529" w:author="Keshav Singh" w:date="2023-06-11T14:42:00Z">
                    <w:rPr>
                      <w:rStyle w:val="HTMLCode"/>
                    </w:rPr>
                  </w:rPrChange>
                </w:rPr>
                <w:t xml:space="preserve"> </w:t>
              </w:r>
              <w:r w:rsidRPr="00CA07AD">
                <w:rPr>
                  <w:rStyle w:val="kwrd"/>
                  <w:color w:val="8EAADB" w:themeColor="accent1" w:themeTint="99"/>
                  <w:highlight w:val="black"/>
                  <w:rPrChange w:id="530" w:author="Keshav Singh" w:date="2023-06-11T14:42:00Z">
                    <w:rPr>
                      <w:rStyle w:val="kwrd"/>
                    </w:rPr>
                  </w:rPrChange>
                </w:rPr>
                <w:t>bool</w:t>
              </w:r>
              <w:r w:rsidRPr="00CA07AD">
                <w:rPr>
                  <w:rStyle w:val="HTMLCode"/>
                  <w:color w:val="8EAADB" w:themeColor="accent1" w:themeTint="99"/>
                  <w:highlight w:val="black"/>
                  <w:rPrChange w:id="531" w:author="Keshav Singh" w:date="2023-06-11T14:42:00Z">
                    <w:rPr>
                      <w:rStyle w:val="HTMLCode"/>
                    </w:rPr>
                  </w:rPrChange>
                </w:rPr>
                <w:t xml:space="preserve"> IsGreaterThan(</w:t>
              </w:r>
              <w:r w:rsidRPr="00CA07AD">
                <w:rPr>
                  <w:rStyle w:val="kwrd"/>
                  <w:color w:val="8EAADB" w:themeColor="accent1" w:themeTint="99"/>
                  <w:highlight w:val="black"/>
                  <w:rPrChange w:id="532" w:author="Keshav Singh" w:date="2023-06-11T14:42:00Z">
                    <w:rPr>
                      <w:rStyle w:val="kwrd"/>
                    </w:rPr>
                  </w:rPrChange>
                </w:rPr>
                <w:t>this</w:t>
              </w:r>
              <w:r w:rsidRPr="00CA07AD">
                <w:rPr>
                  <w:rStyle w:val="HTMLCode"/>
                  <w:color w:val="8EAADB" w:themeColor="accent1" w:themeTint="99"/>
                  <w:highlight w:val="black"/>
                  <w:rPrChange w:id="533" w:author="Keshav Singh" w:date="2023-06-11T14:42:00Z">
                    <w:rPr>
                      <w:rStyle w:val="HTMLCode"/>
                    </w:rPr>
                  </w:rPrChange>
                </w:rPr>
                <w:t xml:space="preserve"> </w:t>
              </w:r>
              <w:r w:rsidRPr="00CA07AD">
                <w:rPr>
                  <w:rStyle w:val="kwrd"/>
                  <w:color w:val="8EAADB" w:themeColor="accent1" w:themeTint="99"/>
                  <w:highlight w:val="black"/>
                  <w:rPrChange w:id="534" w:author="Keshav Singh" w:date="2023-06-11T14:42:00Z">
                    <w:rPr>
                      <w:rStyle w:val="kwrd"/>
                    </w:rPr>
                  </w:rPrChange>
                </w:rPr>
                <w:t>int</w:t>
              </w:r>
              <w:r w:rsidRPr="00CA07AD">
                <w:rPr>
                  <w:rStyle w:val="HTMLCode"/>
                  <w:color w:val="8EAADB" w:themeColor="accent1" w:themeTint="99"/>
                  <w:highlight w:val="black"/>
                  <w:rPrChange w:id="535" w:author="Keshav Singh" w:date="2023-06-11T14:42:00Z">
                    <w:rPr>
                      <w:rStyle w:val="HTMLCode"/>
                    </w:rPr>
                  </w:rPrChange>
                </w:rPr>
                <w:t xml:space="preserve"> i, </w:t>
              </w:r>
              <w:r w:rsidRPr="00CA07AD">
                <w:rPr>
                  <w:rStyle w:val="kwrd"/>
                  <w:color w:val="8EAADB" w:themeColor="accent1" w:themeTint="99"/>
                  <w:highlight w:val="black"/>
                  <w:rPrChange w:id="536" w:author="Keshav Singh" w:date="2023-06-11T14:42:00Z">
                    <w:rPr>
                      <w:rStyle w:val="kwrd"/>
                    </w:rPr>
                  </w:rPrChange>
                </w:rPr>
                <w:t>int</w:t>
              </w:r>
              <w:r w:rsidRPr="00CA07AD">
                <w:rPr>
                  <w:rStyle w:val="HTMLCode"/>
                  <w:color w:val="8EAADB" w:themeColor="accent1" w:themeTint="99"/>
                  <w:highlight w:val="black"/>
                  <w:rPrChange w:id="537" w:author="Keshav Singh" w:date="2023-06-11T14:42:00Z">
                    <w:rPr>
                      <w:rStyle w:val="HTMLCode"/>
                    </w:rPr>
                  </w:rPrChange>
                </w:rPr>
                <w:t xml:space="preserve"> </w:t>
              </w:r>
              <w:r w:rsidRPr="00CA07AD">
                <w:rPr>
                  <w:rStyle w:val="kwrd"/>
                  <w:color w:val="8EAADB" w:themeColor="accent1" w:themeTint="99"/>
                  <w:highlight w:val="black"/>
                  <w:rPrChange w:id="538" w:author="Keshav Singh" w:date="2023-06-11T14:42:00Z">
                    <w:rPr>
                      <w:rStyle w:val="kwrd"/>
                    </w:rPr>
                  </w:rPrChange>
                </w:rPr>
                <w:t>value</w:t>
              </w:r>
              <w:r w:rsidRPr="00CA07AD">
                <w:rPr>
                  <w:rStyle w:val="HTMLCode"/>
                  <w:color w:val="8EAADB" w:themeColor="accent1" w:themeTint="99"/>
                  <w:highlight w:val="black"/>
                  <w:rPrChange w:id="539" w:author="Keshav Singh" w:date="2023-06-11T14:42:00Z">
                    <w:rPr>
                      <w:rStyle w:val="HTMLCode"/>
                    </w:rPr>
                  </w:rPrChange>
                </w:rPr>
                <w:t>)</w:t>
              </w:r>
            </w:ins>
          </w:p>
          <w:p w14:paraId="7C055B4B" w14:textId="77777777" w:rsidR="004C78DA" w:rsidRPr="00CA07AD" w:rsidRDefault="004C78DA" w:rsidP="004C78DA">
            <w:pPr>
              <w:pStyle w:val="HTMLPreformatted"/>
              <w:rPr>
                <w:ins w:id="540" w:author="Keshav Singh" w:date="2023-06-11T14:40:00Z"/>
                <w:rStyle w:val="HTMLCode"/>
                <w:color w:val="8EAADB" w:themeColor="accent1" w:themeTint="99"/>
                <w:highlight w:val="black"/>
                <w:rPrChange w:id="541" w:author="Keshav Singh" w:date="2023-06-11T14:42:00Z">
                  <w:rPr>
                    <w:ins w:id="542" w:author="Keshav Singh" w:date="2023-06-11T14:40:00Z"/>
                    <w:rStyle w:val="HTMLCode"/>
                  </w:rPr>
                </w:rPrChange>
              </w:rPr>
            </w:pPr>
            <w:ins w:id="543" w:author="Keshav Singh" w:date="2023-06-11T14:40:00Z">
              <w:r w:rsidRPr="00CA07AD">
                <w:rPr>
                  <w:rStyle w:val="HTMLCode"/>
                  <w:color w:val="8EAADB" w:themeColor="accent1" w:themeTint="99"/>
                  <w:highlight w:val="black"/>
                  <w:rPrChange w:id="544" w:author="Keshav Singh" w:date="2023-06-11T14:42:00Z">
                    <w:rPr>
                      <w:rStyle w:val="HTMLCode"/>
                    </w:rPr>
                  </w:rPrChange>
                </w:rPr>
                <w:t xml:space="preserve">        {</w:t>
              </w:r>
            </w:ins>
          </w:p>
          <w:p w14:paraId="748C3777" w14:textId="77777777" w:rsidR="004C78DA" w:rsidRPr="00CA07AD" w:rsidRDefault="004C78DA" w:rsidP="004C78DA">
            <w:pPr>
              <w:pStyle w:val="HTMLPreformatted"/>
              <w:rPr>
                <w:ins w:id="545" w:author="Keshav Singh" w:date="2023-06-11T14:40:00Z"/>
                <w:rStyle w:val="HTMLCode"/>
                <w:color w:val="8EAADB" w:themeColor="accent1" w:themeTint="99"/>
                <w:highlight w:val="black"/>
                <w:rPrChange w:id="546" w:author="Keshav Singh" w:date="2023-06-11T14:42:00Z">
                  <w:rPr>
                    <w:ins w:id="547" w:author="Keshav Singh" w:date="2023-06-11T14:40:00Z"/>
                    <w:rStyle w:val="HTMLCode"/>
                  </w:rPr>
                </w:rPrChange>
              </w:rPr>
            </w:pPr>
            <w:ins w:id="548" w:author="Keshav Singh" w:date="2023-06-11T14:40:00Z">
              <w:r w:rsidRPr="00CA07AD">
                <w:rPr>
                  <w:rStyle w:val="HTMLCode"/>
                  <w:color w:val="8EAADB" w:themeColor="accent1" w:themeTint="99"/>
                  <w:highlight w:val="black"/>
                  <w:rPrChange w:id="549" w:author="Keshav Singh" w:date="2023-06-11T14:42:00Z">
                    <w:rPr>
                      <w:rStyle w:val="HTMLCode"/>
                    </w:rPr>
                  </w:rPrChange>
                </w:rPr>
                <w:t xml:space="preserve">            </w:t>
              </w:r>
              <w:r w:rsidRPr="00CA07AD">
                <w:rPr>
                  <w:rStyle w:val="kwrd"/>
                  <w:color w:val="8EAADB" w:themeColor="accent1" w:themeTint="99"/>
                  <w:highlight w:val="black"/>
                  <w:rPrChange w:id="550" w:author="Keshav Singh" w:date="2023-06-11T14:42:00Z">
                    <w:rPr>
                      <w:rStyle w:val="kwrd"/>
                    </w:rPr>
                  </w:rPrChange>
                </w:rPr>
                <w:t>return</w:t>
              </w:r>
              <w:r w:rsidRPr="00CA07AD">
                <w:rPr>
                  <w:rStyle w:val="HTMLCode"/>
                  <w:color w:val="8EAADB" w:themeColor="accent1" w:themeTint="99"/>
                  <w:highlight w:val="black"/>
                  <w:rPrChange w:id="551" w:author="Keshav Singh" w:date="2023-06-11T14:42:00Z">
                    <w:rPr>
                      <w:rStyle w:val="HTMLCode"/>
                    </w:rPr>
                  </w:rPrChange>
                </w:rPr>
                <w:t xml:space="preserve"> i &gt; </w:t>
              </w:r>
              <w:r w:rsidRPr="00CA07AD">
                <w:rPr>
                  <w:rStyle w:val="kwrd"/>
                  <w:color w:val="8EAADB" w:themeColor="accent1" w:themeTint="99"/>
                  <w:highlight w:val="black"/>
                  <w:rPrChange w:id="552" w:author="Keshav Singh" w:date="2023-06-11T14:42:00Z">
                    <w:rPr>
                      <w:rStyle w:val="kwrd"/>
                    </w:rPr>
                  </w:rPrChange>
                </w:rPr>
                <w:t>value</w:t>
              </w:r>
              <w:r w:rsidRPr="00CA07AD">
                <w:rPr>
                  <w:rStyle w:val="HTMLCode"/>
                  <w:color w:val="8EAADB" w:themeColor="accent1" w:themeTint="99"/>
                  <w:highlight w:val="black"/>
                  <w:rPrChange w:id="553" w:author="Keshav Singh" w:date="2023-06-11T14:42:00Z">
                    <w:rPr>
                      <w:rStyle w:val="HTMLCode"/>
                    </w:rPr>
                  </w:rPrChange>
                </w:rPr>
                <w:t>;</w:t>
              </w:r>
            </w:ins>
          </w:p>
          <w:p w14:paraId="4238CDBC" w14:textId="77777777" w:rsidR="004C78DA" w:rsidRPr="00CA07AD" w:rsidRDefault="004C78DA" w:rsidP="004C78DA">
            <w:pPr>
              <w:pStyle w:val="HTMLPreformatted"/>
              <w:rPr>
                <w:ins w:id="554" w:author="Keshav Singh" w:date="2023-06-11T14:40:00Z"/>
                <w:rStyle w:val="HTMLCode"/>
                <w:color w:val="8EAADB" w:themeColor="accent1" w:themeTint="99"/>
                <w:highlight w:val="black"/>
                <w:rPrChange w:id="555" w:author="Keshav Singh" w:date="2023-06-11T14:42:00Z">
                  <w:rPr>
                    <w:ins w:id="556" w:author="Keshav Singh" w:date="2023-06-11T14:40:00Z"/>
                    <w:rStyle w:val="HTMLCode"/>
                  </w:rPr>
                </w:rPrChange>
              </w:rPr>
            </w:pPr>
            <w:ins w:id="557" w:author="Keshav Singh" w:date="2023-06-11T14:40:00Z">
              <w:r w:rsidRPr="00CA07AD">
                <w:rPr>
                  <w:rStyle w:val="HTMLCode"/>
                  <w:color w:val="8EAADB" w:themeColor="accent1" w:themeTint="99"/>
                  <w:highlight w:val="black"/>
                  <w:rPrChange w:id="558" w:author="Keshav Singh" w:date="2023-06-11T14:42:00Z">
                    <w:rPr>
                      <w:rStyle w:val="HTMLCode"/>
                    </w:rPr>
                  </w:rPrChange>
                </w:rPr>
                <w:t xml:space="preserve">        }</w:t>
              </w:r>
            </w:ins>
          </w:p>
          <w:p w14:paraId="183988BB" w14:textId="77777777" w:rsidR="004C78DA" w:rsidRPr="00CA07AD" w:rsidRDefault="004C78DA" w:rsidP="004C78DA">
            <w:pPr>
              <w:pStyle w:val="HTMLPreformatted"/>
              <w:rPr>
                <w:ins w:id="559" w:author="Keshav Singh" w:date="2023-06-11T14:40:00Z"/>
                <w:rStyle w:val="HTMLCode"/>
                <w:color w:val="8EAADB" w:themeColor="accent1" w:themeTint="99"/>
                <w:highlight w:val="black"/>
                <w:rPrChange w:id="560" w:author="Keshav Singh" w:date="2023-06-11T14:42:00Z">
                  <w:rPr>
                    <w:ins w:id="561" w:author="Keshav Singh" w:date="2023-06-11T14:40:00Z"/>
                    <w:rStyle w:val="HTMLCode"/>
                  </w:rPr>
                </w:rPrChange>
              </w:rPr>
            </w:pPr>
            <w:ins w:id="562" w:author="Keshav Singh" w:date="2023-06-11T14:40:00Z">
              <w:r w:rsidRPr="00CA07AD">
                <w:rPr>
                  <w:rStyle w:val="HTMLCode"/>
                  <w:color w:val="8EAADB" w:themeColor="accent1" w:themeTint="99"/>
                  <w:highlight w:val="black"/>
                  <w:rPrChange w:id="563" w:author="Keshav Singh" w:date="2023-06-11T14:42:00Z">
                    <w:rPr>
                      <w:rStyle w:val="HTMLCode"/>
                    </w:rPr>
                  </w:rPrChange>
                </w:rPr>
                <w:lastRenderedPageBreak/>
                <w:t xml:space="preserve">    }</w:t>
              </w:r>
            </w:ins>
          </w:p>
          <w:p w14:paraId="723F22D5" w14:textId="77777777" w:rsidR="004C78DA" w:rsidRPr="00CA07AD" w:rsidRDefault="004C78DA" w:rsidP="004C78DA">
            <w:pPr>
              <w:pStyle w:val="HTMLPreformatted"/>
              <w:rPr>
                <w:ins w:id="564" w:author="Keshav Singh" w:date="2023-06-11T14:40:00Z"/>
                <w:color w:val="8EAADB" w:themeColor="accent1" w:themeTint="99"/>
                <w:rPrChange w:id="565" w:author="Keshav Singh" w:date="2023-06-11T14:42:00Z">
                  <w:rPr>
                    <w:ins w:id="566" w:author="Keshav Singh" w:date="2023-06-11T14:40:00Z"/>
                  </w:rPr>
                </w:rPrChange>
              </w:rPr>
            </w:pPr>
            <w:ins w:id="567" w:author="Keshav Singh" w:date="2023-06-11T14:40:00Z">
              <w:r w:rsidRPr="00CA07AD">
                <w:rPr>
                  <w:rStyle w:val="HTMLCode"/>
                  <w:color w:val="8EAADB" w:themeColor="accent1" w:themeTint="99"/>
                  <w:highlight w:val="black"/>
                  <w:rPrChange w:id="568" w:author="Keshav Singh" w:date="2023-06-11T14:42:00Z">
                    <w:rPr>
                      <w:rStyle w:val="HTMLCode"/>
                    </w:rPr>
                  </w:rPrChange>
                </w:rPr>
                <w:t>}</w:t>
              </w:r>
            </w:ins>
          </w:p>
          <w:p w14:paraId="2ADEF2FC" w14:textId="77777777" w:rsidR="000A306E" w:rsidRDefault="000A306E" w:rsidP="007F3A3F">
            <w:pPr>
              <w:rPr>
                <w:ins w:id="569" w:author="Keshav Singh" w:date="2023-06-11T14:41:00Z"/>
              </w:rPr>
            </w:pPr>
          </w:p>
          <w:p w14:paraId="45F9982E" w14:textId="5AA2C745" w:rsidR="00AA082B" w:rsidRDefault="00CA07AD" w:rsidP="007F3A3F">
            <w:pPr>
              <w:rPr>
                <w:ins w:id="570" w:author="Keshav Singh" w:date="2023-06-11T14:41:00Z"/>
              </w:rPr>
            </w:pPr>
            <w:ins w:id="571" w:author="Keshav Singh" w:date="2023-06-11T14:42:00Z">
              <w:r>
                <w:t xml:space="preserve">- </w:t>
              </w:r>
            </w:ins>
            <w:ins w:id="572" w:author="Keshav Singh" w:date="2023-06-11T14:41:00Z">
              <w:r w:rsidR="00AA082B">
                <w:t>Use the method</w:t>
              </w:r>
            </w:ins>
          </w:p>
          <w:p w14:paraId="1ECF297D" w14:textId="77777777" w:rsidR="00AA082B" w:rsidRPr="00CA07AD" w:rsidRDefault="00AA082B" w:rsidP="00AA082B">
            <w:pPr>
              <w:pStyle w:val="HTMLPreformatted"/>
              <w:rPr>
                <w:ins w:id="573" w:author="Keshav Singh" w:date="2023-06-11T14:41:00Z"/>
                <w:rStyle w:val="HTMLCode"/>
                <w:color w:val="8EAADB" w:themeColor="accent1" w:themeTint="99"/>
                <w:highlight w:val="black"/>
                <w:rPrChange w:id="574" w:author="Keshav Singh" w:date="2023-06-11T14:42:00Z">
                  <w:rPr>
                    <w:ins w:id="575" w:author="Keshav Singh" w:date="2023-06-11T14:41:00Z"/>
                    <w:rStyle w:val="HTMLCode"/>
                    <w:kern w:val="2"/>
                    <w:lang w:eastAsia="en-US"/>
                    <w14:ligatures w14:val="standardContextual"/>
                  </w:rPr>
                </w:rPrChange>
              </w:rPr>
            </w:pPr>
            <w:ins w:id="576" w:author="Keshav Singh" w:date="2023-06-11T14:41:00Z">
              <w:r w:rsidRPr="00CA07AD">
                <w:rPr>
                  <w:rStyle w:val="kwrd"/>
                  <w:color w:val="8EAADB" w:themeColor="accent1" w:themeTint="99"/>
                  <w:highlight w:val="black"/>
                  <w:rPrChange w:id="577" w:author="Keshav Singh" w:date="2023-06-11T14:42:00Z">
                    <w:rPr>
                      <w:rStyle w:val="kwrd"/>
                    </w:rPr>
                  </w:rPrChange>
                </w:rPr>
                <w:t>using</w:t>
              </w:r>
              <w:r w:rsidRPr="00CA07AD">
                <w:rPr>
                  <w:rStyle w:val="HTMLCode"/>
                  <w:color w:val="8EAADB" w:themeColor="accent1" w:themeTint="99"/>
                  <w:highlight w:val="black"/>
                  <w:rPrChange w:id="578" w:author="Keshav Singh" w:date="2023-06-11T14:42:00Z">
                    <w:rPr>
                      <w:rStyle w:val="HTMLCode"/>
                    </w:rPr>
                  </w:rPrChange>
                </w:rPr>
                <w:t xml:space="preserve"> ExtensionMethods;</w:t>
              </w:r>
            </w:ins>
          </w:p>
          <w:p w14:paraId="0C775B88" w14:textId="77777777" w:rsidR="00AA082B" w:rsidRPr="00CA07AD" w:rsidRDefault="00AA082B" w:rsidP="00AA082B">
            <w:pPr>
              <w:pStyle w:val="HTMLPreformatted"/>
              <w:rPr>
                <w:ins w:id="579" w:author="Keshav Singh" w:date="2023-06-11T14:41:00Z"/>
                <w:rStyle w:val="HTMLCode"/>
                <w:color w:val="8EAADB" w:themeColor="accent1" w:themeTint="99"/>
                <w:highlight w:val="black"/>
                <w:rPrChange w:id="580" w:author="Keshav Singh" w:date="2023-06-11T14:42:00Z">
                  <w:rPr>
                    <w:ins w:id="581" w:author="Keshav Singh" w:date="2023-06-11T14:41:00Z"/>
                    <w:rStyle w:val="HTMLCode"/>
                  </w:rPr>
                </w:rPrChange>
              </w:rPr>
            </w:pPr>
          </w:p>
          <w:p w14:paraId="59FF2FF2" w14:textId="77777777" w:rsidR="00AA082B" w:rsidRPr="00CA07AD" w:rsidRDefault="00AA082B" w:rsidP="00AA082B">
            <w:pPr>
              <w:pStyle w:val="HTMLPreformatted"/>
              <w:rPr>
                <w:ins w:id="582" w:author="Keshav Singh" w:date="2023-06-11T14:41:00Z"/>
                <w:rStyle w:val="HTMLCode"/>
                <w:color w:val="8EAADB" w:themeColor="accent1" w:themeTint="99"/>
                <w:highlight w:val="black"/>
                <w:rPrChange w:id="583" w:author="Keshav Singh" w:date="2023-06-11T14:42:00Z">
                  <w:rPr>
                    <w:ins w:id="584" w:author="Keshav Singh" w:date="2023-06-11T14:41:00Z"/>
                    <w:rStyle w:val="HTMLCode"/>
                  </w:rPr>
                </w:rPrChange>
              </w:rPr>
            </w:pPr>
            <w:ins w:id="585" w:author="Keshav Singh" w:date="2023-06-11T14:41:00Z">
              <w:r w:rsidRPr="00CA07AD">
                <w:rPr>
                  <w:rStyle w:val="kwrd"/>
                  <w:color w:val="8EAADB" w:themeColor="accent1" w:themeTint="99"/>
                  <w:highlight w:val="black"/>
                  <w:rPrChange w:id="586" w:author="Keshav Singh" w:date="2023-06-11T14:42:00Z">
                    <w:rPr>
                      <w:rStyle w:val="kwrd"/>
                    </w:rPr>
                  </w:rPrChange>
                </w:rPr>
                <w:t>class</w:t>
              </w:r>
              <w:r w:rsidRPr="00CA07AD">
                <w:rPr>
                  <w:rStyle w:val="HTMLCode"/>
                  <w:color w:val="8EAADB" w:themeColor="accent1" w:themeTint="99"/>
                  <w:highlight w:val="black"/>
                  <w:rPrChange w:id="587" w:author="Keshav Singh" w:date="2023-06-11T14:42:00Z">
                    <w:rPr>
                      <w:rStyle w:val="HTMLCode"/>
                    </w:rPr>
                  </w:rPrChange>
                </w:rPr>
                <w:t xml:space="preserve"> </w:t>
              </w:r>
              <w:r w:rsidRPr="00CA07AD">
                <w:rPr>
                  <w:rStyle w:val="userclass"/>
                  <w:rFonts w:eastAsiaTheme="minorEastAsia"/>
                  <w:color w:val="8EAADB" w:themeColor="accent1" w:themeTint="99"/>
                  <w:highlight w:val="black"/>
                  <w:rPrChange w:id="588" w:author="Keshav Singh" w:date="2023-06-11T14:42:00Z">
                    <w:rPr>
                      <w:rStyle w:val="userclass"/>
                      <w:rFonts w:eastAsiaTheme="minorEastAsia"/>
                    </w:rPr>
                  </w:rPrChange>
                </w:rPr>
                <w:t>Program</w:t>
              </w:r>
            </w:ins>
          </w:p>
          <w:p w14:paraId="2DDF31F4" w14:textId="77777777" w:rsidR="00AA082B" w:rsidRPr="00CA07AD" w:rsidRDefault="00AA082B" w:rsidP="00AA082B">
            <w:pPr>
              <w:pStyle w:val="HTMLPreformatted"/>
              <w:rPr>
                <w:ins w:id="589" w:author="Keshav Singh" w:date="2023-06-11T14:41:00Z"/>
                <w:rStyle w:val="HTMLCode"/>
                <w:color w:val="8EAADB" w:themeColor="accent1" w:themeTint="99"/>
                <w:highlight w:val="black"/>
                <w:rPrChange w:id="590" w:author="Keshav Singh" w:date="2023-06-11T14:42:00Z">
                  <w:rPr>
                    <w:ins w:id="591" w:author="Keshav Singh" w:date="2023-06-11T14:41:00Z"/>
                    <w:rStyle w:val="HTMLCode"/>
                  </w:rPr>
                </w:rPrChange>
              </w:rPr>
            </w:pPr>
            <w:ins w:id="592" w:author="Keshav Singh" w:date="2023-06-11T14:41:00Z">
              <w:r w:rsidRPr="00CA07AD">
                <w:rPr>
                  <w:rStyle w:val="HTMLCode"/>
                  <w:color w:val="8EAADB" w:themeColor="accent1" w:themeTint="99"/>
                  <w:highlight w:val="black"/>
                  <w:rPrChange w:id="593" w:author="Keshav Singh" w:date="2023-06-11T14:42:00Z">
                    <w:rPr>
                      <w:rStyle w:val="HTMLCode"/>
                    </w:rPr>
                  </w:rPrChange>
                </w:rPr>
                <w:t>{</w:t>
              </w:r>
            </w:ins>
          </w:p>
          <w:p w14:paraId="668C2BB7" w14:textId="77777777" w:rsidR="00AA082B" w:rsidRPr="00CA07AD" w:rsidRDefault="00AA082B" w:rsidP="00AA082B">
            <w:pPr>
              <w:pStyle w:val="HTMLPreformatted"/>
              <w:rPr>
                <w:ins w:id="594" w:author="Keshav Singh" w:date="2023-06-11T14:41:00Z"/>
                <w:rStyle w:val="HTMLCode"/>
                <w:color w:val="8EAADB" w:themeColor="accent1" w:themeTint="99"/>
                <w:highlight w:val="black"/>
                <w:rPrChange w:id="595" w:author="Keshav Singh" w:date="2023-06-11T14:42:00Z">
                  <w:rPr>
                    <w:ins w:id="596" w:author="Keshav Singh" w:date="2023-06-11T14:41:00Z"/>
                    <w:rStyle w:val="HTMLCode"/>
                  </w:rPr>
                </w:rPrChange>
              </w:rPr>
            </w:pPr>
            <w:ins w:id="597" w:author="Keshav Singh" w:date="2023-06-11T14:41:00Z">
              <w:r w:rsidRPr="00CA07AD">
                <w:rPr>
                  <w:rStyle w:val="HTMLCode"/>
                  <w:color w:val="8EAADB" w:themeColor="accent1" w:themeTint="99"/>
                  <w:highlight w:val="black"/>
                  <w:rPrChange w:id="598" w:author="Keshav Singh" w:date="2023-06-11T14:42:00Z">
                    <w:rPr>
                      <w:rStyle w:val="HTMLCode"/>
                    </w:rPr>
                  </w:rPrChange>
                </w:rPr>
                <w:t xml:space="preserve">    </w:t>
              </w:r>
              <w:r w:rsidRPr="00CA07AD">
                <w:rPr>
                  <w:rStyle w:val="kwrd"/>
                  <w:color w:val="8EAADB" w:themeColor="accent1" w:themeTint="99"/>
                  <w:highlight w:val="black"/>
                  <w:rPrChange w:id="599" w:author="Keshav Singh" w:date="2023-06-11T14:42:00Z">
                    <w:rPr>
                      <w:rStyle w:val="kwrd"/>
                    </w:rPr>
                  </w:rPrChange>
                </w:rPr>
                <w:t>static</w:t>
              </w:r>
              <w:r w:rsidRPr="00CA07AD">
                <w:rPr>
                  <w:rStyle w:val="HTMLCode"/>
                  <w:color w:val="8EAADB" w:themeColor="accent1" w:themeTint="99"/>
                  <w:highlight w:val="black"/>
                  <w:rPrChange w:id="600" w:author="Keshav Singh" w:date="2023-06-11T14:42:00Z">
                    <w:rPr>
                      <w:rStyle w:val="HTMLCode"/>
                    </w:rPr>
                  </w:rPrChange>
                </w:rPr>
                <w:t xml:space="preserve"> </w:t>
              </w:r>
              <w:r w:rsidRPr="00CA07AD">
                <w:rPr>
                  <w:rStyle w:val="kwrd"/>
                  <w:color w:val="8EAADB" w:themeColor="accent1" w:themeTint="99"/>
                  <w:highlight w:val="black"/>
                  <w:rPrChange w:id="601" w:author="Keshav Singh" w:date="2023-06-11T14:42:00Z">
                    <w:rPr>
                      <w:rStyle w:val="kwrd"/>
                    </w:rPr>
                  </w:rPrChange>
                </w:rPr>
                <w:t>void</w:t>
              </w:r>
              <w:r w:rsidRPr="00CA07AD">
                <w:rPr>
                  <w:rStyle w:val="HTMLCode"/>
                  <w:color w:val="8EAADB" w:themeColor="accent1" w:themeTint="99"/>
                  <w:highlight w:val="black"/>
                  <w:rPrChange w:id="602" w:author="Keshav Singh" w:date="2023-06-11T14:42:00Z">
                    <w:rPr>
                      <w:rStyle w:val="HTMLCode"/>
                    </w:rPr>
                  </w:rPrChange>
                </w:rPr>
                <w:t xml:space="preserve"> Main(</w:t>
              </w:r>
              <w:r w:rsidRPr="00CA07AD">
                <w:rPr>
                  <w:rStyle w:val="kwrd"/>
                  <w:color w:val="8EAADB" w:themeColor="accent1" w:themeTint="99"/>
                  <w:highlight w:val="black"/>
                  <w:rPrChange w:id="603" w:author="Keshav Singh" w:date="2023-06-11T14:42:00Z">
                    <w:rPr>
                      <w:rStyle w:val="kwrd"/>
                    </w:rPr>
                  </w:rPrChange>
                </w:rPr>
                <w:t>string</w:t>
              </w:r>
              <w:r w:rsidRPr="00CA07AD">
                <w:rPr>
                  <w:rStyle w:val="HTMLCode"/>
                  <w:color w:val="8EAADB" w:themeColor="accent1" w:themeTint="99"/>
                  <w:highlight w:val="black"/>
                  <w:rPrChange w:id="604" w:author="Keshav Singh" w:date="2023-06-11T14:42:00Z">
                    <w:rPr>
                      <w:rStyle w:val="HTMLCode"/>
                    </w:rPr>
                  </w:rPrChange>
                </w:rPr>
                <w:t>[] args)</w:t>
              </w:r>
            </w:ins>
          </w:p>
          <w:p w14:paraId="2A75EFA9" w14:textId="77777777" w:rsidR="00AA082B" w:rsidRPr="00CA07AD" w:rsidRDefault="00AA082B" w:rsidP="00AA082B">
            <w:pPr>
              <w:pStyle w:val="HTMLPreformatted"/>
              <w:rPr>
                <w:ins w:id="605" w:author="Keshav Singh" w:date="2023-06-11T14:41:00Z"/>
                <w:rStyle w:val="HTMLCode"/>
                <w:color w:val="8EAADB" w:themeColor="accent1" w:themeTint="99"/>
                <w:highlight w:val="black"/>
                <w:rPrChange w:id="606" w:author="Keshav Singh" w:date="2023-06-11T14:42:00Z">
                  <w:rPr>
                    <w:ins w:id="607" w:author="Keshav Singh" w:date="2023-06-11T14:41:00Z"/>
                    <w:rStyle w:val="HTMLCode"/>
                  </w:rPr>
                </w:rPrChange>
              </w:rPr>
            </w:pPr>
            <w:ins w:id="608" w:author="Keshav Singh" w:date="2023-06-11T14:41:00Z">
              <w:r w:rsidRPr="00CA07AD">
                <w:rPr>
                  <w:rStyle w:val="HTMLCode"/>
                  <w:color w:val="8EAADB" w:themeColor="accent1" w:themeTint="99"/>
                  <w:highlight w:val="black"/>
                  <w:rPrChange w:id="609" w:author="Keshav Singh" w:date="2023-06-11T14:42:00Z">
                    <w:rPr>
                      <w:rStyle w:val="HTMLCode"/>
                    </w:rPr>
                  </w:rPrChange>
                </w:rPr>
                <w:t xml:space="preserve">    {</w:t>
              </w:r>
            </w:ins>
          </w:p>
          <w:p w14:paraId="0977FA9E" w14:textId="77777777" w:rsidR="00AA082B" w:rsidRPr="00CA07AD" w:rsidRDefault="00AA082B" w:rsidP="00AA082B">
            <w:pPr>
              <w:pStyle w:val="HTMLPreformatted"/>
              <w:rPr>
                <w:ins w:id="610" w:author="Keshav Singh" w:date="2023-06-11T14:41:00Z"/>
                <w:rStyle w:val="HTMLCode"/>
                <w:color w:val="8EAADB" w:themeColor="accent1" w:themeTint="99"/>
                <w:highlight w:val="black"/>
                <w:rPrChange w:id="611" w:author="Keshav Singh" w:date="2023-06-11T14:42:00Z">
                  <w:rPr>
                    <w:ins w:id="612" w:author="Keshav Singh" w:date="2023-06-11T14:41:00Z"/>
                    <w:rStyle w:val="HTMLCode"/>
                  </w:rPr>
                </w:rPrChange>
              </w:rPr>
            </w:pPr>
            <w:ins w:id="613" w:author="Keshav Singh" w:date="2023-06-11T14:41:00Z">
              <w:r w:rsidRPr="00CA07AD">
                <w:rPr>
                  <w:rStyle w:val="HTMLCode"/>
                  <w:color w:val="8EAADB" w:themeColor="accent1" w:themeTint="99"/>
                  <w:highlight w:val="black"/>
                  <w:rPrChange w:id="614" w:author="Keshav Singh" w:date="2023-06-11T14:42:00Z">
                    <w:rPr>
                      <w:rStyle w:val="HTMLCode"/>
                    </w:rPr>
                  </w:rPrChange>
                </w:rPr>
                <w:t xml:space="preserve">        </w:t>
              </w:r>
              <w:r w:rsidRPr="00CA07AD">
                <w:rPr>
                  <w:rStyle w:val="kwrd"/>
                  <w:color w:val="8EAADB" w:themeColor="accent1" w:themeTint="99"/>
                  <w:highlight w:val="black"/>
                  <w:rPrChange w:id="615" w:author="Keshav Singh" w:date="2023-06-11T14:42:00Z">
                    <w:rPr>
                      <w:rStyle w:val="kwrd"/>
                    </w:rPr>
                  </w:rPrChange>
                </w:rPr>
                <w:t>int</w:t>
              </w:r>
              <w:r w:rsidRPr="00CA07AD">
                <w:rPr>
                  <w:rStyle w:val="HTMLCode"/>
                  <w:color w:val="8EAADB" w:themeColor="accent1" w:themeTint="99"/>
                  <w:highlight w:val="black"/>
                  <w:rPrChange w:id="616" w:author="Keshav Singh" w:date="2023-06-11T14:42:00Z">
                    <w:rPr>
                      <w:rStyle w:val="HTMLCode"/>
                    </w:rPr>
                  </w:rPrChange>
                </w:rPr>
                <w:t xml:space="preserve"> i = 10;</w:t>
              </w:r>
            </w:ins>
          </w:p>
          <w:p w14:paraId="5AD6392B" w14:textId="77777777" w:rsidR="00AA082B" w:rsidRPr="00CA07AD" w:rsidRDefault="00AA082B" w:rsidP="00AA082B">
            <w:pPr>
              <w:pStyle w:val="HTMLPreformatted"/>
              <w:rPr>
                <w:ins w:id="617" w:author="Keshav Singh" w:date="2023-06-11T14:41:00Z"/>
                <w:rStyle w:val="HTMLCode"/>
                <w:color w:val="8EAADB" w:themeColor="accent1" w:themeTint="99"/>
                <w:highlight w:val="black"/>
                <w:rPrChange w:id="618" w:author="Keshav Singh" w:date="2023-06-11T14:42:00Z">
                  <w:rPr>
                    <w:ins w:id="619" w:author="Keshav Singh" w:date="2023-06-11T14:41:00Z"/>
                    <w:rStyle w:val="HTMLCode"/>
                  </w:rPr>
                </w:rPrChange>
              </w:rPr>
            </w:pPr>
          </w:p>
          <w:p w14:paraId="675C022E" w14:textId="77777777" w:rsidR="00AA082B" w:rsidRPr="00CA07AD" w:rsidRDefault="00AA082B" w:rsidP="00AA082B">
            <w:pPr>
              <w:pStyle w:val="HTMLPreformatted"/>
              <w:rPr>
                <w:ins w:id="620" w:author="Keshav Singh" w:date="2023-06-11T14:41:00Z"/>
                <w:rStyle w:val="HTMLCode"/>
                <w:color w:val="8EAADB" w:themeColor="accent1" w:themeTint="99"/>
                <w:highlight w:val="black"/>
                <w:rPrChange w:id="621" w:author="Keshav Singh" w:date="2023-06-11T14:42:00Z">
                  <w:rPr>
                    <w:ins w:id="622" w:author="Keshav Singh" w:date="2023-06-11T14:41:00Z"/>
                    <w:rStyle w:val="HTMLCode"/>
                  </w:rPr>
                </w:rPrChange>
              </w:rPr>
            </w:pPr>
            <w:ins w:id="623" w:author="Keshav Singh" w:date="2023-06-11T14:41:00Z">
              <w:r w:rsidRPr="00CA07AD">
                <w:rPr>
                  <w:rStyle w:val="HTMLCode"/>
                  <w:color w:val="8EAADB" w:themeColor="accent1" w:themeTint="99"/>
                  <w:highlight w:val="black"/>
                  <w:rPrChange w:id="624" w:author="Keshav Singh" w:date="2023-06-11T14:42:00Z">
                    <w:rPr>
                      <w:rStyle w:val="HTMLCode"/>
                    </w:rPr>
                  </w:rPrChange>
                </w:rPr>
                <w:t xml:space="preserve">        </w:t>
              </w:r>
              <w:r w:rsidRPr="00CA07AD">
                <w:rPr>
                  <w:rStyle w:val="kwrd"/>
                  <w:color w:val="8EAADB" w:themeColor="accent1" w:themeTint="99"/>
                  <w:highlight w:val="black"/>
                  <w:rPrChange w:id="625" w:author="Keshav Singh" w:date="2023-06-11T14:42:00Z">
                    <w:rPr>
                      <w:rStyle w:val="kwrd"/>
                    </w:rPr>
                  </w:rPrChange>
                </w:rPr>
                <w:t>bool</w:t>
              </w:r>
              <w:r w:rsidRPr="00CA07AD">
                <w:rPr>
                  <w:rStyle w:val="HTMLCode"/>
                  <w:color w:val="8EAADB" w:themeColor="accent1" w:themeTint="99"/>
                  <w:highlight w:val="black"/>
                  <w:rPrChange w:id="626" w:author="Keshav Singh" w:date="2023-06-11T14:42:00Z">
                    <w:rPr>
                      <w:rStyle w:val="HTMLCode"/>
                    </w:rPr>
                  </w:rPrChange>
                </w:rPr>
                <w:t xml:space="preserve"> result = i.IsGreaterThan(100); </w:t>
              </w:r>
            </w:ins>
          </w:p>
          <w:p w14:paraId="4FCC9D90" w14:textId="77777777" w:rsidR="00AA082B" w:rsidRPr="00CA07AD" w:rsidRDefault="00AA082B" w:rsidP="00AA082B">
            <w:pPr>
              <w:pStyle w:val="HTMLPreformatted"/>
              <w:rPr>
                <w:ins w:id="627" w:author="Keshav Singh" w:date="2023-06-11T14:41:00Z"/>
                <w:rStyle w:val="HTMLCode"/>
                <w:color w:val="8EAADB" w:themeColor="accent1" w:themeTint="99"/>
                <w:highlight w:val="black"/>
                <w:rPrChange w:id="628" w:author="Keshav Singh" w:date="2023-06-11T14:42:00Z">
                  <w:rPr>
                    <w:ins w:id="629" w:author="Keshav Singh" w:date="2023-06-11T14:41:00Z"/>
                    <w:rStyle w:val="HTMLCode"/>
                  </w:rPr>
                </w:rPrChange>
              </w:rPr>
            </w:pPr>
          </w:p>
          <w:p w14:paraId="77C58B01" w14:textId="77777777" w:rsidR="00AA082B" w:rsidRPr="00CA07AD" w:rsidRDefault="00AA082B" w:rsidP="00AA082B">
            <w:pPr>
              <w:pStyle w:val="HTMLPreformatted"/>
              <w:rPr>
                <w:ins w:id="630" w:author="Keshav Singh" w:date="2023-06-11T14:41:00Z"/>
                <w:rStyle w:val="HTMLCode"/>
                <w:color w:val="8EAADB" w:themeColor="accent1" w:themeTint="99"/>
                <w:highlight w:val="black"/>
                <w:rPrChange w:id="631" w:author="Keshav Singh" w:date="2023-06-11T14:42:00Z">
                  <w:rPr>
                    <w:ins w:id="632" w:author="Keshav Singh" w:date="2023-06-11T14:41:00Z"/>
                    <w:rStyle w:val="HTMLCode"/>
                  </w:rPr>
                </w:rPrChange>
              </w:rPr>
            </w:pPr>
            <w:ins w:id="633" w:author="Keshav Singh" w:date="2023-06-11T14:41:00Z">
              <w:r w:rsidRPr="00CA07AD">
                <w:rPr>
                  <w:rStyle w:val="HTMLCode"/>
                  <w:color w:val="8EAADB" w:themeColor="accent1" w:themeTint="99"/>
                  <w:highlight w:val="black"/>
                  <w:rPrChange w:id="634" w:author="Keshav Singh" w:date="2023-06-11T14:42:00Z">
                    <w:rPr>
                      <w:rStyle w:val="HTMLCode"/>
                    </w:rPr>
                  </w:rPrChange>
                </w:rPr>
                <w:t xml:space="preserve">        </w:t>
              </w:r>
              <w:r w:rsidRPr="00CA07AD">
                <w:rPr>
                  <w:rStyle w:val="userclass"/>
                  <w:rFonts w:eastAsiaTheme="minorEastAsia"/>
                  <w:color w:val="8EAADB" w:themeColor="accent1" w:themeTint="99"/>
                  <w:highlight w:val="black"/>
                  <w:rPrChange w:id="635" w:author="Keshav Singh" w:date="2023-06-11T14:42:00Z">
                    <w:rPr>
                      <w:rStyle w:val="userclass"/>
                      <w:rFonts w:eastAsiaTheme="minorEastAsia"/>
                    </w:rPr>
                  </w:rPrChange>
                </w:rPr>
                <w:t>Console</w:t>
              </w:r>
              <w:r w:rsidRPr="00CA07AD">
                <w:rPr>
                  <w:rStyle w:val="HTMLCode"/>
                  <w:color w:val="8EAADB" w:themeColor="accent1" w:themeTint="99"/>
                  <w:highlight w:val="black"/>
                  <w:rPrChange w:id="636" w:author="Keshav Singh" w:date="2023-06-11T14:42:00Z">
                    <w:rPr>
                      <w:rStyle w:val="HTMLCode"/>
                    </w:rPr>
                  </w:rPrChange>
                </w:rPr>
                <w:t>.WriteLine(result);</w:t>
              </w:r>
            </w:ins>
          </w:p>
          <w:p w14:paraId="7072A291" w14:textId="77777777" w:rsidR="00AA082B" w:rsidRPr="00CA07AD" w:rsidRDefault="00AA082B" w:rsidP="00AA082B">
            <w:pPr>
              <w:pStyle w:val="HTMLPreformatted"/>
              <w:rPr>
                <w:ins w:id="637" w:author="Keshav Singh" w:date="2023-06-11T14:41:00Z"/>
                <w:rStyle w:val="HTMLCode"/>
                <w:color w:val="8EAADB" w:themeColor="accent1" w:themeTint="99"/>
                <w:highlight w:val="black"/>
                <w:rPrChange w:id="638" w:author="Keshav Singh" w:date="2023-06-11T14:42:00Z">
                  <w:rPr>
                    <w:ins w:id="639" w:author="Keshav Singh" w:date="2023-06-11T14:41:00Z"/>
                    <w:rStyle w:val="HTMLCode"/>
                  </w:rPr>
                </w:rPrChange>
              </w:rPr>
            </w:pPr>
            <w:ins w:id="640" w:author="Keshav Singh" w:date="2023-06-11T14:41:00Z">
              <w:r w:rsidRPr="00CA07AD">
                <w:rPr>
                  <w:rStyle w:val="HTMLCode"/>
                  <w:color w:val="8EAADB" w:themeColor="accent1" w:themeTint="99"/>
                  <w:highlight w:val="black"/>
                  <w:rPrChange w:id="641" w:author="Keshav Singh" w:date="2023-06-11T14:42:00Z">
                    <w:rPr>
                      <w:rStyle w:val="HTMLCode"/>
                    </w:rPr>
                  </w:rPrChange>
                </w:rPr>
                <w:t xml:space="preserve">    }</w:t>
              </w:r>
            </w:ins>
          </w:p>
          <w:p w14:paraId="78D38298" w14:textId="77777777" w:rsidR="00AA082B" w:rsidRPr="00CA07AD" w:rsidRDefault="00AA082B" w:rsidP="00AA082B">
            <w:pPr>
              <w:pStyle w:val="HTMLPreformatted"/>
              <w:rPr>
                <w:ins w:id="642" w:author="Keshav Singh" w:date="2023-06-11T14:41:00Z"/>
                <w:color w:val="8EAADB" w:themeColor="accent1" w:themeTint="99"/>
                <w:rPrChange w:id="643" w:author="Keshav Singh" w:date="2023-06-11T14:42:00Z">
                  <w:rPr>
                    <w:ins w:id="644" w:author="Keshav Singh" w:date="2023-06-11T14:41:00Z"/>
                  </w:rPr>
                </w:rPrChange>
              </w:rPr>
            </w:pPr>
            <w:ins w:id="645" w:author="Keshav Singh" w:date="2023-06-11T14:41:00Z">
              <w:r w:rsidRPr="00CA07AD">
                <w:rPr>
                  <w:rStyle w:val="HTMLCode"/>
                  <w:color w:val="8EAADB" w:themeColor="accent1" w:themeTint="99"/>
                  <w:highlight w:val="black"/>
                  <w:rPrChange w:id="646" w:author="Keshav Singh" w:date="2023-06-11T14:42:00Z">
                    <w:rPr>
                      <w:rStyle w:val="HTMLCode"/>
                    </w:rPr>
                  </w:rPrChange>
                </w:rPr>
                <w:t>}</w:t>
              </w:r>
            </w:ins>
          </w:p>
          <w:p w14:paraId="3F07C98A" w14:textId="07581C2E" w:rsidR="00AA082B" w:rsidRDefault="00AA082B" w:rsidP="007F3A3F">
            <w:pPr>
              <w:rPr>
                <w:ins w:id="647" w:author="Keshav Singh" w:date="2023-06-11T14:36:00Z"/>
              </w:rPr>
            </w:pPr>
          </w:p>
        </w:tc>
      </w:tr>
      <w:tr w:rsidR="000A306E" w14:paraId="6E998BB4" w14:textId="77777777" w:rsidTr="001B4E93">
        <w:trPr>
          <w:ins w:id="648" w:author="Keshav Singh" w:date="2023-06-11T14:36:00Z"/>
        </w:trPr>
        <w:tc>
          <w:tcPr>
            <w:tcW w:w="0" w:type="auto"/>
          </w:tcPr>
          <w:p w14:paraId="6F118C56" w14:textId="23CDEEB4" w:rsidR="000A306E" w:rsidRDefault="00B07C6B" w:rsidP="00B07C6B">
            <w:pPr>
              <w:pStyle w:val="NoSpacing"/>
              <w:rPr>
                <w:ins w:id="649" w:author="Keshav Singh" w:date="2023-06-11T14:45:00Z"/>
                <w:b/>
                <w:bCs/>
              </w:rPr>
            </w:pPr>
            <w:ins w:id="650" w:author="Keshav Singh" w:date="2023-06-11T14:44:00Z">
              <w:r w:rsidRPr="00B07C6B">
                <w:rPr>
                  <w:b/>
                  <w:bCs/>
                  <w:rPrChange w:id="651" w:author="Keshav Singh" w:date="2023-06-11T14:45:00Z">
                    <w:rPr/>
                  </w:rPrChange>
                </w:rPr>
                <w:lastRenderedPageBreak/>
                <w:t xml:space="preserve">2. </w:t>
              </w:r>
            </w:ins>
            <w:ins w:id="652" w:author="Keshav Singh" w:date="2023-06-11T14:48:00Z">
              <w:r w:rsidR="00B31D7A">
                <w:rPr>
                  <w:b/>
                  <w:bCs/>
                </w:rPr>
                <w:fldChar w:fldCharType="begin"/>
              </w:r>
              <w:r w:rsidR="00B31D7A">
                <w:rPr>
                  <w:b/>
                  <w:bCs/>
                </w:rPr>
                <w:instrText xml:space="preserve"> HYPERLINK "https://www.tutorialsteacher.com/csharp/csharp-generics" </w:instrText>
              </w:r>
              <w:r w:rsidR="00B31D7A">
                <w:rPr>
                  <w:b/>
                  <w:bCs/>
                </w:rPr>
              </w:r>
              <w:r w:rsidR="00B31D7A">
                <w:rPr>
                  <w:b/>
                  <w:bCs/>
                </w:rPr>
                <w:fldChar w:fldCharType="separate"/>
              </w:r>
              <w:r w:rsidRPr="00B31D7A">
                <w:rPr>
                  <w:rStyle w:val="Hyperlink"/>
                  <w:b/>
                  <w:bCs/>
                  <w:rPrChange w:id="653" w:author="Keshav Singh" w:date="2023-06-11T14:45:00Z">
                    <w:rPr/>
                  </w:rPrChange>
                </w:rPr>
                <w:t>Generic Methods</w:t>
              </w:r>
              <w:r w:rsidR="00B31D7A">
                <w:rPr>
                  <w:b/>
                  <w:bCs/>
                </w:rPr>
                <w:fldChar w:fldCharType="end"/>
              </w:r>
            </w:ins>
          </w:p>
          <w:p w14:paraId="21AA3820" w14:textId="679D6C8D" w:rsidR="00B07C6B" w:rsidRPr="00B07C6B" w:rsidRDefault="00B07C6B">
            <w:pPr>
              <w:pStyle w:val="NormalWeb"/>
              <w:rPr>
                <w:ins w:id="654" w:author="Keshav Singh" w:date="2023-06-11T14:36:00Z"/>
              </w:rPr>
              <w:pPrChange w:id="655" w:author="Keshav Singh" w:date="2023-06-11T14:45:00Z">
                <w:pPr/>
              </w:pPrChange>
            </w:pPr>
            <w:ins w:id="656" w:author="Keshav Singh" w:date="2023-06-11T14:45:00Z">
              <w:r w:rsidRPr="00B07C6B">
                <w:rPr>
                  <w:rPrChange w:id="657" w:author="Keshav Singh" w:date="2023-06-11T14:45:00Z">
                    <w:rPr>
                      <w:b/>
                      <w:bCs/>
                    </w:rPr>
                  </w:rPrChange>
                </w:rPr>
                <w:t xml:space="preserve">=&gt; </w:t>
              </w:r>
              <w:r w:rsidR="00364AED">
                <w:t>A method declared with the type parameters for its return type or parameters is called a generic method.</w:t>
              </w:r>
            </w:ins>
          </w:p>
        </w:tc>
        <w:tc>
          <w:tcPr>
            <w:tcW w:w="0" w:type="auto"/>
            <w:shd w:val="clear" w:color="auto" w:fill="1F3864" w:themeFill="accent1" w:themeFillShade="80"/>
          </w:tcPr>
          <w:p w14:paraId="27F98C88" w14:textId="77777777" w:rsidR="001B4E93" w:rsidRPr="002807C7" w:rsidRDefault="001B4E93" w:rsidP="001B4E93">
            <w:pPr>
              <w:pStyle w:val="HTMLPreformatted"/>
              <w:rPr>
                <w:ins w:id="658" w:author="Keshav Singh" w:date="2023-06-11T14:46:00Z"/>
                <w:rStyle w:val="HTMLCode"/>
                <w:color w:val="E2EFD9" w:themeColor="accent6" w:themeTint="33"/>
                <w:highlight w:val="darkGreen"/>
                <w:rPrChange w:id="659" w:author="Keshav Singh" w:date="2023-06-11T14:47:00Z">
                  <w:rPr>
                    <w:ins w:id="660" w:author="Keshav Singh" w:date="2023-06-11T14:46:00Z"/>
                    <w:rStyle w:val="HTMLCode"/>
                  </w:rPr>
                </w:rPrChange>
              </w:rPr>
            </w:pPr>
            <w:ins w:id="661" w:author="Keshav Singh" w:date="2023-06-11T14:46:00Z">
              <w:r w:rsidRPr="002807C7">
                <w:rPr>
                  <w:rStyle w:val="kwrd"/>
                  <w:color w:val="E2EFD9" w:themeColor="accent6" w:themeTint="33"/>
                  <w:highlight w:val="darkGreen"/>
                  <w:rPrChange w:id="662" w:author="Keshav Singh" w:date="2023-06-11T14:47:00Z">
                    <w:rPr>
                      <w:rStyle w:val="kwrd"/>
                    </w:rPr>
                  </w:rPrChange>
                </w:rPr>
                <w:t>class</w:t>
              </w:r>
              <w:r w:rsidRPr="002807C7">
                <w:rPr>
                  <w:rStyle w:val="HTMLCode"/>
                  <w:color w:val="E2EFD9" w:themeColor="accent6" w:themeTint="33"/>
                  <w:highlight w:val="darkGreen"/>
                  <w:rPrChange w:id="663" w:author="Keshav Singh" w:date="2023-06-11T14:47:00Z">
                    <w:rPr>
                      <w:rStyle w:val="HTMLCode"/>
                    </w:rPr>
                  </w:rPrChange>
                </w:rPr>
                <w:t xml:space="preserve"> </w:t>
              </w:r>
              <w:r w:rsidRPr="002807C7">
                <w:rPr>
                  <w:rStyle w:val="userclass"/>
                  <w:rFonts w:eastAsiaTheme="minorEastAsia"/>
                  <w:color w:val="E2EFD9" w:themeColor="accent6" w:themeTint="33"/>
                  <w:highlight w:val="darkGreen"/>
                  <w:rPrChange w:id="664" w:author="Keshav Singh" w:date="2023-06-11T14:47:00Z">
                    <w:rPr>
                      <w:rStyle w:val="userclass"/>
                      <w:rFonts w:eastAsiaTheme="minorEastAsia"/>
                    </w:rPr>
                  </w:rPrChange>
                </w:rPr>
                <w:t>DataStore</w:t>
              </w:r>
              <w:r w:rsidRPr="002807C7">
                <w:rPr>
                  <w:rStyle w:val="HTMLCode"/>
                  <w:color w:val="E2EFD9" w:themeColor="accent6" w:themeTint="33"/>
                  <w:highlight w:val="darkGreen"/>
                  <w:rPrChange w:id="665" w:author="Keshav Singh" w:date="2023-06-11T14:47:00Z">
                    <w:rPr>
                      <w:rStyle w:val="HTMLCode"/>
                    </w:rPr>
                  </w:rPrChange>
                </w:rPr>
                <w:t>&lt;T&gt;</w:t>
              </w:r>
            </w:ins>
          </w:p>
          <w:p w14:paraId="2B9115AC" w14:textId="77777777" w:rsidR="001B4E93" w:rsidRPr="002807C7" w:rsidRDefault="001B4E93" w:rsidP="001B4E93">
            <w:pPr>
              <w:pStyle w:val="HTMLPreformatted"/>
              <w:rPr>
                <w:ins w:id="666" w:author="Keshav Singh" w:date="2023-06-11T14:46:00Z"/>
                <w:rStyle w:val="HTMLCode"/>
                <w:color w:val="E2EFD9" w:themeColor="accent6" w:themeTint="33"/>
                <w:highlight w:val="darkGreen"/>
                <w:rPrChange w:id="667" w:author="Keshav Singh" w:date="2023-06-11T14:47:00Z">
                  <w:rPr>
                    <w:ins w:id="668" w:author="Keshav Singh" w:date="2023-06-11T14:46:00Z"/>
                    <w:rStyle w:val="HTMLCode"/>
                  </w:rPr>
                </w:rPrChange>
              </w:rPr>
            </w:pPr>
            <w:ins w:id="669" w:author="Keshav Singh" w:date="2023-06-11T14:46:00Z">
              <w:r w:rsidRPr="002807C7">
                <w:rPr>
                  <w:rStyle w:val="HTMLCode"/>
                  <w:color w:val="E2EFD9" w:themeColor="accent6" w:themeTint="33"/>
                  <w:highlight w:val="darkGreen"/>
                  <w:rPrChange w:id="670" w:author="Keshav Singh" w:date="2023-06-11T14:47:00Z">
                    <w:rPr>
                      <w:rStyle w:val="HTMLCode"/>
                    </w:rPr>
                  </w:rPrChange>
                </w:rPr>
                <w:t>{</w:t>
              </w:r>
            </w:ins>
          </w:p>
          <w:p w14:paraId="77F94045" w14:textId="77777777" w:rsidR="001B4E93" w:rsidRPr="002807C7" w:rsidRDefault="001B4E93" w:rsidP="001B4E93">
            <w:pPr>
              <w:pStyle w:val="HTMLPreformatted"/>
              <w:rPr>
                <w:ins w:id="671" w:author="Keshav Singh" w:date="2023-06-11T14:46:00Z"/>
                <w:rStyle w:val="HTMLCode"/>
                <w:color w:val="E2EFD9" w:themeColor="accent6" w:themeTint="33"/>
                <w:highlight w:val="darkGreen"/>
                <w:rPrChange w:id="672" w:author="Keshav Singh" w:date="2023-06-11T14:47:00Z">
                  <w:rPr>
                    <w:ins w:id="673" w:author="Keshav Singh" w:date="2023-06-11T14:46:00Z"/>
                    <w:rStyle w:val="HTMLCode"/>
                  </w:rPr>
                </w:rPrChange>
              </w:rPr>
            </w:pPr>
            <w:ins w:id="674" w:author="Keshav Singh" w:date="2023-06-11T14:46:00Z">
              <w:r w:rsidRPr="002807C7">
                <w:rPr>
                  <w:rStyle w:val="HTMLCode"/>
                  <w:color w:val="E2EFD9" w:themeColor="accent6" w:themeTint="33"/>
                  <w:highlight w:val="darkGreen"/>
                  <w:rPrChange w:id="675" w:author="Keshav Singh" w:date="2023-06-11T14:47:00Z">
                    <w:rPr>
                      <w:rStyle w:val="HTMLCode"/>
                    </w:rPr>
                  </w:rPrChange>
                </w:rPr>
                <w:t xml:space="preserve">    </w:t>
              </w:r>
              <w:r w:rsidRPr="002807C7">
                <w:rPr>
                  <w:rStyle w:val="kwrd"/>
                  <w:color w:val="E2EFD9" w:themeColor="accent6" w:themeTint="33"/>
                  <w:highlight w:val="darkGreen"/>
                  <w:rPrChange w:id="676" w:author="Keshav Singh" w:date="2023-06-11T14:47:00Z">
                    <w:rPr>
                      <w:rStyle w:val="kwrd"/>
                    </w:rPr>
                  </w:rPrChange>
                </w:rPr>
                <w:t>private</w:t>
              </w:r>
              <w:r w:rsidRPr="002807C7">
                <w:rPr>
                  <w:rStyle w:val="HTMLCode"/>
                  <w:color w:val="E2EFD9" w:themeColor="accent6" w:themeTint="33"/>
                  <w:highlight w:val="darkGreen"/>
                  <w:rPrChange w:id="677" w:author="Keshav Singh" w:date="2023-06-11T14:47:00Z">
                    <w:rPr>
                      <w:rStyle w:val="HTMLCode"/>
                    </w:rPr>
                  </w:rPrChange>
                </w:rPr>
                <w:t xml:space="preserve"> </w:t>
              </w:r>
              <w:r w:rsidRPr="002807C7">
                <w:rPr>
                  <w:rStyle w:val="userclass"/>
                  <w:rFonts w:eastAsiaTheme="minorEastAsia"/>
                  <w:color w:val="E2EFD9" w:themeColor="accent6" w:themeTint="33"/>
                  <w:highlight w:val="darkGreen"/>
                  <w:rPrChange w:id="678" w:author="Keshav Singh" w:date="2023-06-11T14:47:00Z">
                    <w:rPr>
                      <w:rStyle w:val="userclass"/>
                      <w:rFonts w:eastAsiaTheme="minorEastAsia"/>
                    </w:rPr>
                  </w:rPrChange>
                </w:rPr>
                <w:t>T</w:t>
              </w:r>
              <w:r w:rsidRPr="002807C7">
                <w:rPr>
                  <w:rStyle w:val="HTMLCode"/>
                  <w:color w:val="E2EFD9" w:themeColor="accent6" w:themeTint="33"/>
                  <w:highlight w:val="darkGreen"/>
                  <w:rPrChange w:id="679" w:author="Keshav Singh" w:date="2023-06-11T14:47:00Z">
                    <w:rPr>
                      <w:rStyle w:val="HTMLCode"/>
                    </w:rPr>
                  </w:rPrChange>
                </w:rPr>
                <w:t xml:space="preserve">[] _data = </w:t>
              </w:r>
              <w:r w:rsidRPr="002807C7">
                <w:rPr>
                  <w:rStyle w:val="kwrd"/>
                  <w:color w:val="E2EFD9" w:themeColor="accent6" w:themeTint="33"/>
                  <w:highlight w:val="darkGreen"/>
                  <w:rPrChange w:id="680" w:author="Keshav Singh" w:date="2023-06-11T14:47:00Z">
                    <w:rPr>
                      <w:rStyle w:val="kwrd"/>
                    </w:rPr>
                  </w:rPrChange>
                </w:rPr>
                <w:t>new</w:t>
              </w:r>
              <w:r w:rsidRPr="002807C7">
                <w:rPr>
                  <w:rStyle w:val="HTMLCode"/>
                  <w:color w:val="E2EFD9" w:themeColor="accent6" w:themeTint="33"/>
                  <w:highlight w:val="darkGreen"/>
                  <w:rPrChange w:id="681" w:author="Keshav Singh" w:date="2023-06-11T14:47:00Z">
                    <w:rPr>
                      <w:rStyle w:val="HTMLCode"/>
                    </w:rPr>
                  </w:rPrChange>
                </w:rPr>
                <w:t xml:space="preserve"> </w:t>
              </w:r>
              <w:r w:rsidRPr="002807C7">
                <w:rPr>
                  <w:rStyle w:val="userclass"/>
                  <w:rFonts w:eastAsiaTheme="minorEastAsia"/>
                  <w:color w:val="E2EFD9" w:themeColor="accent6" w:themeTint="33"/>
                  <w:highlight w:val="darkGreen"/>
                  <w:rPrChange w:id="682" w:author="Keshav Singh" w:date="2023-06-11T14:47:00Z">
                    <w:rPr>
                      <w:rStyle w:val="userclass"/>
                      <w:rFonts w:eastAsiaTheme="minorEastAsia"/>
                    </w:rPr>
                  </w:rPrChange>
                </w:rPr>
                <w:t>T</w:t>
              </w:r>
              <w:r w:rsidRPr="002807C7">
                <w:rPr>
                  <w:rStyle w:val="HTMLCode"/>
                  <w:color w:val="E2EFD9" w:themeColor="accent6" w:themeTint="33"/>
                  <w:highlight w:val="darkGreen"/>
                  <w:rPrChange w:id="683" w:author="Keshav Singh" w:date="2023-06-11T14:47:00Z">
                    <w:rPr>
                      <w:rStyle w:val="HTMLCode"/>
                    </w:rPr>
                  </w:rPrChange>
                </w:rPr>
                <w:t>[10];</w:t>
              </w:r>
            </w:ins>
          </w:p>
          <w:p w14:paraId="3023A0A3" w14:textId="77777777" w:rsidR="001B4E93" w:rsidRPr="002807C7" w:rsidRDefault="001B4E93" w:rsidP="001B4E93">
            <w:pPr>
              <w:pStyle w:val="HTMLPreformatted"/>
              <w:rPr>
                <w:ins w:id="684" w:author="Keshav Singh" w:date="2023-06-11T14:46:00Z"/>
                <w:rStyle w:val="HTMLCode"/>
                <w:color w:val="E2EFD9" w:themeColor="accent6" w:themeTint="33"/>
                <w:highlight w:val="darkGreen"/>
                <w:rPrChange w:id="685" w:author="Keshav Singh" w:date="2023-06-11T14:47:00Z">
                  <w:rPr>
                    <w:ins w:id="686" w:author="Keshav Singh" w:date="2023-06-11T14:46:00Z"/>
                    <w:rStyle w:val="HTMLCode"/>
                  </w:rPr>
                </w:rPrChange>
              </w:rPr>
            </w:pPr>
            <w:ins w:id="687" w:author="Keshav Singh" w:date="2023-06-11T14:46:00Z">
              <w:r w:rsidRPr="002807C7">
                <w:rPr>
                  <w:rStyle w:val="HTMLCode"/>
                  <w:color w:val="E2EFD9" w:themeColor="accent6" w:themeTint="33"/>
                  <w:highlight w:val="darkGreen"/>
                  <w:rPrChange w:id="688" w:author="Keshav Singh" w:date="2023-06-11T14:47:00Z">
                    <w:rPr>
                      <w:rStyle w:val="HTMLCode"/>
                    </w:rPr>
                  </w:rPrChange>
                </w:rPr>
                <w:t xml:space="preserve">    </w:t>
              </w:r>
            </w:ins>
          </w:p>
          <w:p w14:paraId="61D65392" w14:textId="77777777" w:rsidR="001B4E93" w:rsidRPr="002807C7" w:rsidRDefault="001B4E93" w:rsidP="001B4E93">
            <w:pPr>
              <w:pStyle w:val="HTMLPreformatted"/>
              <w:rPr>
                <w:ins w:id="689" w:author="Keshav Singh" w:date="2023-06-11T14:46:00Z"/>
                <w:rStyle w:val="HTMLCode"/>
                <w:color w:val="E2EFD9" w:themeColor="accent6" w:themeTint="33"/>
                <w:highlight w:val="darkGreen"/>
                <w:rPrChange w:id="690" w:author="Keshav Singh" w:date="2023-06-11T14:47:00Z">
                  <w:rPr>
                    <w:ins w:id="691" w:author="Keshav Singh" w:date="2023-06-11T14:46:00Z"/>
                    <w:rStyle w:val="HTMLCode"/>
                  </w:rPr>
                </w:rPrChange>
              </w:rPr>
            </w:pPr>
            <w:ins w:id="692" w:author="Keshav Singh" w:date="2023-06-11T14:46:00Z">
              <w:r w:rsidRPr="002807C7">
                <w:rPr>
                  <w:rStyle w:val="HTMLCode"/>
                  <w:color w:val="E2EFD9" w:themeColor="accent6" w:themeTint="33"/>
                  <w:highlight w:val="darkGreen"/>
                  <w:rPrChange w:id="693" w:author="Keshav Singh" w:date="2023-06-11T14:47:00Z">
                    <w:rPr>
                      <w:rStyle w:val="HTMLCode"/>
                    </w:rPr>
                  </w:rPrChange>
                </w:rPr>
                <w:t xml:space="preserve">    </w:t>
              </w:r>
              <w:r w:rsidRPr="002807C7">
                <w:rPr>
                  <w:rStyle w:val="kwrd"/>
                  <w:color w:val="E2EFD9" w:themeColor="accent6" w:themeTint="33"/>
                  <w:highlight w:val="darkGreen"/>
                  <w:rPrChange w:id="694" w:author="Keshav Singh" w:date="2023-06-11T14:47:00Z">
                    <w:rPr>
                      <w:rStyle w:val="kwrd"/>
                    </w:rPr>
                  </w:rPrChange>
                </w:rPr>
                <w:t>public void</w:t>
              </w:r>
              <w:r w:rsidRPr="002807C7">
                <w:rPr>
                  <w:rStyle w:val="HTMLCode"/>
                  <w:color w:val="E2EFD9" w:themeColor="accent6" w:themeTint="33"/>
                  <w:highlight w:val="darkGreen"/>
                  <w:rPrChange w:id="695" w:author="Keshav Singh" w:date="2023-06-11T14:47:00Z">
                    <w:rPr>
                      <w:rStyle w:val="HTMLCode"/>
                    </w:rPr>
                  </w:rPrChange>
                </w:rPr>
                <w:t xml:space="preserve"> AddOrUpdate(</w:t>
              </w:r>
              <w:r w:rsidRPr="002807C7">
                <w:rPr>
                  <w:rStyle w:val="kwrd"/>
                  <w:color w:val="E2EFD9" w:themeColor="accent6" w:themeTint="33"/>
                  <w:highlight w:val="darkGreen"/>
                  <w:rPrChange w:id="696" w:author="Keshav Singh" w:date="2023-06-11T14:47:00Z">
                    <w:rPr>
                      <w:rStyle w:val="kwrd"/>
                    </w:rPr>
                  </w:rPrChange>
                </w:rPr>
                <w:t>int</w:t>
              </w:r>
              <w:r w:rsidRPr="002807C7">
                <w:rPr>
                  <w:rStyle w:val="HTMLCode"/>
                  <w:color w:val="E2EFD9" w:themeColor="accent6" w:themeTint="33"/>
                  <w:highlight w:val="darkGreen"/>
                  <w:rPrChange w:id="697" w:author="Keshav Singh" w:date="2023-06-11T14:47:00Z">
                    <w:rPr>
                      <w:rStyle w:val="HTMLCode"/>
                    </w:rPr>
                  </w:rPrChange>
                </w:rPr>
                <w:t xml:space="preserve"> index, </w:t>
              </w:r>
              <w:r w:rsidRPr="002807C7">
                <w:rPr>
                  <w:rStyle w:val="userclass"/>
                  <w:rFonts w:eastAsiaTheme="minorEastAsia"/>
                  <w:color w:val="E2EFD9" w:themeColor="accent6" w:themeTint="33"/>
                  <w:highlight w:val="darkGreen"/>
                  <w:rPrChange w:id="698" w:author="Keshav Singh" w:date="2023-06-11T14:47:00Z">
                    <w:rPr>
                      <w:rStyle w:val="userclass"/>
                      <w:rFonts w:eastAsiaTheme="minorEastAsia"/>
                    </w:rPr>
                  </w:rPrChange>
                </w:rPr>
                <w:t>T</w:t>
              </w:r>
              <w:r w:rsidRPr="002807C7">
                <w:rPr>
                  <w:rStyle w:val="HTMLCode"/>
                  <w:color w:val="E2EFD9" w:themeColor="accent6" w:themeTint="33"/>
                  <w:highlight w:val="darkGreen"/>
                  <w:rPrChange w:id="699" w:author="Keshav Singh" w:date="2023-06-11T14:47:00Z">
                    <w:rPr>
                      <w:rStyle w:val="HTMLCode"/>
                    </w:rPr>
                  </w:rPrChange>
                </w:rPr>
                <w:t xml:space="preserve"> item)</w:t>
              </w:r>
            </w:ins>
          </w:p>
          <w:p w14:paraId="7650F761" w14:textId="77777777" w:rsidR="001B4E93" w:rsidRPr="002807C7" w:rsidRDefault="001B4E93" w:rsidP="001B4E93">
            <w:pPr>
              <w:pStyle w:val="HTMLPreformatted"/>
              <w:rPr>
                <w:ins w:id="700" w:author="Keshav Singh" w:date="2023-06-11T14:46:00Z"/>
                <w:rStyle w:val="HTMLCode"/>
                <w:color w:val="E2EFD9" w:themeColor="accent6" w:themeTint="33"/>
                <w:highlight w:val="darkGreen"/>
                <w:rPrChange w:id="701" w:author="Keshav Singh" w:date="2023-06-11T14:47:00Z">
                  <w:rPr>
                    <w:ins w:id="702" w:author="Keshav Singh" w:date="2023-06-11T14:46:00Z"/>
                    <w:rStyle w:val="HTMLCode"/>
                  </w:rPr>
                </w:rPrChange>
              </w:rPr>
            </w:pPr>
            <w:ins w:id="703" w:author="Keshav Singh" w:date="2023-06-11T14:46:00Z">
              <w:r w:rsidRPr="002807C7">
                <w:rPr>
                  <w:rStyle w:val="HTMLCode"/>
                  <w:color w:val="E2EFD9" w:themeColor="accent6" w:themeTint="33"/>
                  <w:highlight w:val="darkGreen"/>
                  <w:rPrChange w:id="704" w:author="Keshav Singh" w:date="2023-06-11T14:47:00Z">
                    <w:rPr>
                      <w:rStyle w:val="HTMLCode"/>
                    </w:rPr>
                  </w:rPrChange>
                </w:rPr>
                <w:t xml:space="preserve">    {</w:t>
              </w:r>
            </w:ins>
          </w:p>
          <w:p w14:paraId="1B2F414C" w14:textId="77777777" w:rsidR="001B4E93" w:rsidRPr="002807C7" w:rsidRDefault="001B4E93" w:rsidP="001B4E93">
            <w:pPr>
              <w:pStyle w:val="HTMLPreformatted"/>
              <w:rPr>
                <w:ins w:id="705" w:author="Keshav Singh" w:date="2023-06-11T14:46:00Z"/>
                <w:rStyle w:val="HTMLCode"/>
                <w:color w:val="E2EFD9" w:themeColor="accent6" w:themeTint="33"/>
                <w:highlight w:val="darkGreen"/>
                <w:rPrChange w:id="706" w:author="Keshav Singh" w:date="2023-06-11T14:47:00Z">
                  <w:rPr>
                    <w:ins w:id="707" w:author="Keshav Singh" w:date="2023-06-11T14:46:00Z"/>
                    <w:rStyle w:val="HTMLCode"/>
                  </w:rPr>
                </w:rPrChange>
              </w:rPr>
            </w:pPr>
            <w:ins w:id="708" w:author="Keshav Singh" w:date="2023-06-11T14:46:00Z">
              <w:r w:rsidRPr="002807C7">
                <w:rPr>
                  <w:rStyle w:val="HTMLCode"/>
                  <w:color w:val="E2EFD9" w:themeColor="accent6" w:themeTint="33"/>
                  <w:highlight w:val="darkGreen"/>
                  <w:rPrChange w:id="709" w:author="Keshav Singh" w:date="2023-06-11T14:47:00Z">
                    <w:rPr>
                      <w:rStyle w:val="HTMLCode"/>
                    </w:rPr>
                  </w:rPrChange>
                </w:rPr>
                <w:t xml:space="preserve">        </w:t>
              </w:r>
              <w:r w:rsidRPr="002807C7">
                <w:rPr>
                  <w:rStyle w:val="kwrd"/>
                  <w:color w:val="E2EFD9" w:themeColor="accent6" w:themeTint="33"/>
                  <w:highlight w:val="darkGreen"/>
                  <w:rPrChange w:id="710" w:author="Keshav Singh" w:date="2023-06-11T14:47:00Z">
                    <w:rPr>
                      <w:rStyle w:val="kwrd"/>
                    </w:rPr>
                  </w:rPrChange>
                </w:rPr>
                <w:t>if</w:t>
              </w:r>
              <w:r w:rsidRPr="002807C7">
                <w:rPr>
                  <w:rStyle w:val="HTMLCode"/>
                  <w:color w:val="E2EFD9" w:themeColor="accent6" w:themeTint="33"/>
                  <w:highlight w:val="darkGreen"/>
                  <w:rPrChange w:id="711" w:author="Keshav Singh" w:date="2023-06-11T14:47:00Z">
                    <w:rPr>
                      <w:rStyle w:val="HTMLCode"/>
                    </w:rPr>
                  </w:rPrChange>
                </w:rPr>
                <w:t>(index &gt;= 0 &amp;&amp; index &lt; 10)</w:t>
              </w:r>
            </w:ins>
          </w:p>
          <w:p w14:paraId="7EE8BA3A" w14:textId="77777777" w:rsidR="001B4E93" w:rsidRPr="002807C7" w:rsidRDefault="001B4E93" w:rsidP="001B4E93">
            <w:pPr>
              <w:pStyle w:val="HTMLPreformatted"/>
              <w:rPr>
                <w:ins w:id="712" w:author="Keshav Singh" w:date="2023-06-11T14:46:00Z"/>
                <w:rStyle w:val="HTMLCode"/>
                <w:color w:val="E2EFD9" w:themeColor="accent6" w:themeTint="33"/>
                <w:highlight w:val="darkGreen"/>
                <w:rPrChange w:id="713" w:author="Keshav Singh" w:date="2023-06-11T14:47:00Z">
                  <w:rPr>
                    <w:ins w:id="714" w:author="Keshav Singh" w:date="2023-06-11T14:46:00Z"/>
                    <w:rStyle w:val="HTMLCode"/>
                  </w:rPr>
                </w:rPrChange>
              </w:rPr>
            </w:pPr>
            <w:ins w:id="715" w:author="Keshav Singh" w:date="2023-06-11T14:46:00Z">
              <w:r w:rsidRPr="002807C7">
                <w:rPr>
                  <w:rStyle w:val="HTMLCode"/>
                  <w:color w:val="E2EFD9" w:themeColor="accent6" w:themeTint="33"/>
                  <w:highlight w:val="darkGreen"/>
                  <w:rPrChange w:id="716" w:author="Keshav Singh" w:date="2023-06-11T14:47:00Z">
                    <w:rPr>
                      <w:rStyle w:val="HTMLCode"/>
                    </w:rPr>
                  </w:rPrChange>
                </w:rPr>
                <w:t xml:space="preserve">            _data[index] = item;</w:t>
              </w:r>
            </w:ins>
          </w:p>
          <w:p w14:paraId="413D370F" w14:textId="77777777" w:rsidR="001B4E93" w:rsidRPr="002807C7" w:rsidRDefault="001B4E93" w:rsidP="001B4E93">
            <w:pPr>
              <w:pStyle w:val="HTMLPreformatted"/>
              <w:rPr>
                <w:ins w:id="717" w:author="Keshav Singh" w:date="2023-06-11T14:46:00Z"/>
                <w:rStyle w:val="HTMLCode"/>
                <w:color w:val="E2EFD9" w:themeColor="accent6" w:themeTint="33"/>
                <w:highlight w:val="darkGreen"/>
                <w:rPrChange w:id="718" w:author="Keshav Singh" w:date="2023-06-11T14:47:00Z">
                  <w:rPr>
                    <w:ins w:id="719" w:author="Keshav Singh" w:date="2023-06-11T14:46:00Z"/>
                    <w:rStyle w:val="HTMLCode"/>
                  </w:rPr>
                </w:rPrChange>
              </w:rPr>
            </w:pPr>
            <w:ins w:id="720" w:author="Keshav Singh" w:date="2023-06-11T14:46:00Z">
              <w:r w:rsidRPr="002807C7">
                <w:rPr>
                  <w:rStyle w:val="HTMLCode"/>
                  <w:color w:val="E2EFD9" w:themeColor="accent6" w:themeTint="33"/>
                  <w:highlight w:val="darkGreen"/>
                  <w:rPrChange w:id="721" w:author="Keshav Singh" w:date="2023-06-11T14:47:00Z">
                    <w:rPr>
                      <w:rStyle w:val="HTMLCode"/>
                    </w:rPr>
                  </w:rPrChange>
                </w:rPr>
                <w:t xml:space="preserve">    }</w:t>
              </w:r>
            </w:ins>
          </w:p>
          <w:p w14:paraId="64761B2E" w14:textId="77777777" w:rsidR="001B4E93" w:rsidRPr="002807C7" w:rsidRDefault="001B4E93" w:rsidP="001B4E93">
            <w:pPr>
              <w:pStyle w:val="HTMLPreformatted"/>
              <w:rPr>
                <w:ins w:id="722" w:author="Keshav Singh" w:date="2023-06-11T14:46:00Z"/>
                <w:rStyle w:val="HTMLCode"/>
                <w:color w:val="E2EFD9" w:themeColor="accent6" w:themeTint="33"/>
                <w:highlight w:val="darkGreen"/>
                <w:rPrChange w:id="723" w:author="Keshav Singh" w:date="2023-06-11T14:47:00Z">
                  <w:rPr>
                    <w:ins w:id="724" w:author="Keshav Singh" w:date="2023-06-11T14:46:00Z"/>
                    <w:rStyle w:val="HTMLCode"/>
                  </w:rPr>
                </w:rPrChange>
              </w:rPr>
            </w:pPr>
          </w:p>
          <w:p w14:paraId="21FDA0A9" w14:textId="77777777" w:rsidR="001B4E93" w:rsidRPr="002807C7" w:rsidRDefault="001B4E93" w:rsidP="001B4E93">
            <w:pPr>
              <w:pStyle w:val="HTMLPreformatted"/>
              <w:rPr>
                <w:ins w:id="725" w:author="Keshav Singh" w:date="2023-06-11T14:46:00Z"/>
                <w:rStyle w:val="HTMLCode"/>
                <w:color w:val="E2EFD9" w:themeColor="accent6" w:themeTint="33"/>
                <w:highlight w:val="darkGreen"/>
                <w:rPrChange w:id="726" w:author="Keshav Singh" w:date="2023-06-11T14:47:00Z">
                  <w:rPr>
                    <w:ins w:id="727" w:author="Keshav Singh" w:date="2023-06-11T14:46:00Z"/>
                    <w:rStyle w:val="HTMLCode"/>
                  </w:rPr>
                </w:rPrChange>
              </w:rPr>
            </w:pPr>
            <w:ins w:id="728" w:author="Keshav Singh" w:date="2023-06-11T14:46:00Z">
              <w:r w:rsidRPr="002807C7">
                <w:rPr>
                  <w:rStyle w:val="HTMLCode"/>
                  <w:color w:val="E2EFD9" w:themeColor="accent6" w:themeTint="33"/>
                  <w:highlight w:val="darkGreen"/>
                  <w:rPrChange w:id="729" w:author="Keshav Singh" w:date="2023-06-11T14:47:00Z">
                    <w:rPr>
                      <w:rStyle w:val="HTMLCode"/>
                    </w:rPr>
                  </w:rPrChange>
                </w:rPr>
                <w:t xml:space="preserve">    </w:t>
              </w:r>
              <w:r w:rsidRPr="002807C7">
                <w:rPr>
                  <w:rStyle w:val="kwrd"/>
                  <w:color w:val="E2EFD9" w:themeColor="accent6" w:themeTint="33"/>
                  <w:highlight w:val="darkGreen"/>
                  <w:rPrChange w:id="730" w:author="Keshav Singh" w:date="2023-06-11T14:47:00Z">
                    <w:rPr>
                      <w:rStyle w:val="kwrd"/>
                    </w:rPr>
                  </w:rPrChange>
                </w:rPr>
                <w:t>public</w:t>
              </w:r>
              <w:r w:rsidRPr="002807C7">
                <w:rPr>
                  <w:rStyle w:val="HTMLCode"/>
                  <w:color w:val="E2EFD9" w:themeColor="accent6" w:themeTint="33"/>
                  <w:highlight w:val="darkGreen"/>
                  <w:rPrChange w:id="731" w:author="Keshav Singh" w:date="2023-06-11T14:47:00Z">
                    <w:rPr>
                      <w:rStyle w:val="HTMLCode"/>
                    </w:rPr>
                  </w:rPrChange>
                </w:rPr>
                <w:t xml:space="preserve"> </w:t>
              </w:r>
              <w:r w:rsidRPr="002807C7">
                <w:rPr>
                  <w:rStyle w:val="userclass"/>
                  <w:rFonts w:eastAsiaTheme="minorEastAsia"/>
                  <w:color w:val="E2EFD9" w:themeColor="accent6" w:themeTint="33"/>
                  <w:highlight w:val="darkGreen"/>
                  <w:rPrChange w:id="732" w:author="Keshav Singh" w:date="2023-06-11T14:47:00Z">
                    <w:rPr>
                      <w:rStyle w:val="userclass"/>
                      <w:rFonts w:eastAsiaTheme="minorEastAsia"/>
                    </w:rPr>
                  </w:rPrChange>
                </w:rPr>
                <w:t>T</w:t>
              </w:r>
              <w:r w:rsidRPr="002807C7">
                <w:rPr>
                  <w:rStyle w:val="HTMLCode"/>
                  <w:color w:val="E2EFD9" w:themeColor="accent6" w:themeTint="33"/>
                  <w:highlight w:val="darkGreen"/>
                  <w:rPrChange w:id="733" w:author="Keshav Singh" w:date="2023-06-11T14:47:00Z">
                    <w:rPr>
                      <w:rStyle w:val="HTMLCode"/>
                    </w:rPr>
                  </w:rPrChange>
                </w:rPr>
                <w:t xml:space="preserve"> GetData(</w:t>
              </w:r>
              <w:r w:rsidRPr="002807C7">
                <w:rPr>
                  <w:rStyle w:val="kwrd"/>
                  <w:color w:val="E2EFD9" w:themeColor="accent6" w:themeTint="33"/>
                  <w:highlight w:val="darkGreen"/>
                  <w:rPrChange w:id="734" w:author="Keshav Singh" w:date="2023-06-11T14:47:00Z">
                    <w:rPr>
                      <w:rStyle w:val="kwrd"/>
                    </w:rPr>
                  </w:rPrChange>
                </w:rPr>
                <w:t>int</w:t>
              </w:r>
              <w:r w:rsidRPr="002807C7">
                <w:rPr>
                  <w:rStyle w:val="HTMLCode"/>
                  <w:color w:val="E2EFD9" w:themeColor="accent6" w:themeTint="33"/>
                  <w:highlight w:val="darkGreen"/>
                  <w:rPrChange w:id="735" w:author="Keshav Singh" w:date="2023-06-11T14:47:00Z">
                    <w:rPr>
                      <w:rStyle w:val="HTMLCode"/>
                    </w:rPr>
                  </w:rPrChange>
                </w:rPr>
                <w:t xml:space="preserve"> index)</w:t>
              </w:r>
            </w:ins>
          </w:p>
          <w:p w14:paraId="1A092AEB" w14:textId="77777777" w:rsidR="001B4E93" w:rsidRPr="002807C7" w:rsidRDefault="001B4E93" w:rsidP="001B4E93">
            <w:pPr>
              <w:pStyle w:val="HTMLPreformatted"/>
              <w:rPr>
                <w:ins w:id="736" w:author="Keshav Singh" w:date="2023-06-11T14:46:00Z"/>
                <w:rStyle w:val="HTMLCode"/>
                <w:color w:val="E2EFD9" w:themeColor="accent6" w:themeTint="33"/>
                <w:highlight w:val="darkGreen"/>
                <w:rPrChange w:id="737" w:author="Keshav Singh" w:date="2023-06-11T14:47:00Z">
                  <w:rPr>
                    <w:ins w:id="738" w:author="Keshav Singh" w:date="2023-06-11T14:46:00Z"/>
                    <w:rStyle w:val="HTMLCode"/>
                  </w:rPr>
                </w:rPrChange>
              </w:rPr>
            </w:pPr>
            <w:ins w:id="739" w:author="Keshav Singh" w:date="2023-06-11T14:46:00Z">
              <w:r w:rsidRPr="002807C7">
                <w:rPr>
                  <w:rStyle w:val="HTMLCode"/>
                  <w:color w:val="E2EFD9" w:themeColor="accent6" w:themeTint="33"/>
                  <w:highlight w:val="darkGreen"/>
                  <w:rPrChange w:id="740" w:author="Keshav Singh" w:date="2023-06-11T14:47:00Z">
                    <w:rPr>
                      <w:rStyle w:val="HTMLCode"/>
                    </w:rPr>
                  </w:rPrChange>
                </w:rPr>
                <w:t xml:space="preserve">    {</w:t>
              </w:r>
            </w:ins>
          </w:p>
          <w:p w14:paraId="6CC043B3" w14:textId="77777777" w:rsidR="001B4E93" w:rsidRPr="002807C7" w:rsidRDefault="001B4E93" w:rsidP="001B4E93">
            <w:pPr>
              <w:pStyle w:val="HTMLPreformatted"/>
              <w:rPr>
                <w:ins w:id="741" w:author="Keshav Singh" w:date="2023-06-11T14:46:00Z"/>
                <w:rStyle w:val="HTMLCode"/>
                <w:color w:val="E2EFD9" w:themeColor="accent6" w:themeTint="33"/>
                <w:highlight w:val="darkGreen"/>
                <w:rPrChange w:id="742" w:author="Keshav Singh" w:date="2023-06-11T14:47:00Z">
                  <w:rPr>
                    <w:ins w:id="743" w:author="Keshav Singh" w:date="2023-06-11T14:46:00Z"/>
                    <w:rStyle w:val="HTMLCode"/>
                  </w:rPr>
                </w:rPrChange>
              </w:rPr>
            </w:pPr>
            <w:ins w:id="744" w:author="Keshav Singh" w:date="2023-06-11T14:46:00Z">
              <w:r w:rsidRPr="002807C7">
                <w:rPr>
                  <w:rStyle w:val="HTMLCode"/>
                  <w:color w:val="E2EFD9" w:themeColor="accent6" w:themeTint="33"/>
                  <w:highlight w:val="darkGreen"/>
                  <w:rPrChange w:id="745" w:author="Keshav Singh" w:date="2023-06-11T14:47:00Z">
                    <w:rPr>
                      <w:rStyle w:val="HTMLCode"/>
                    </w:rPr>
                  </w:rPrChange>
                </w:rPr>
                <w:t xml:space="preserve">        </w:t>
              </w:r>
              <w:r w:rsidRPr="002807C7">
                <w:rPr>
                  <w:rStyle w:val="kwrd"/>
                  <w:color w:val="E2EFD9" w:themeColor="accent6" w:themeTint="33"/>
                  <w:highlight w:val="darkGreen"/>
                  <w:rPrChange w:id="746" w:author="Keshav Singh" w:date="2023-06-11T14:47:00Z">
                    <w:rPr>
                      <w:rStyle w:val="kwrd"/>
                    </w:rPr>
                  </w:rPrChange>
                </w:rPr>
                <w:t>if</w:t>
              </w:r>
              <w:r w:rsidRPr="002807C7">
                <w:rPr>
                  <w:rStyle w:val="HTMLCode"/>
                  <w:color w:val="E2EFD9" w:themeColor="accent6" w:themeTint="33"/>
                  <w:highlight w:val="darkGreen"/>
                  <w:rPrChange w:id="747" w:author="Keshav Singh" w:date="2023-06-11T14:47:00Z">
                    <w:rPr>
                      <w:rStyle w:val="HTMLCode"/>
                    </w:rPr>
                  </w:rPrChange>
                </w:rPr>
                <w:t>(index &gt;= 0 &amp;&amp; index &lt; 10)</w:t>
              </w:r>
            </w:ins>
          </w:p>
          <w:p w14:paraId="26F20B10" w14:textId="77777777" w:rsidR="001B4E93" w:rsidRPr="002807C7" w:rsidRDefault="001B4E93" w:rsidP="001B4E93">
            <w:pPr>
              <w:pStyle w:val="HTMLPreformatted"/>
              <w:rPr>
                <w:ins w:id="748" w:author="Keshav Singh" w:date="2023-06-11T14:46:00Z"/>
                <w:rStyle w:val="HTMLCode"/>
                <w:color w:val="E2EFD9" w:themeColor="accent6" w:themeTint="33"/>
                <w:highlight w:val="darkGreen"/>
                <w:rPrChange w:id="749" w:author="Keshav Singh" w:date="2023-06-11T14:47:00Z">
                  <w:rPr>
                    <w:ins w:id="750" w:author="Keshav Singh" w:date="2023-06-11T14:46:00Z"/>
                    <w:rStyle w:val="HTMLCode"/>
                  </w:rPr>
                </w:rPrChange>
              </w:rPr>
            </w:pPr>
            <w:ins w:id="751" w:author="Keshav Singh" w:date="2023-06-11T14:46:00Z">
              <w:r w:rsidRPr="002807C7">
                <w:rPr>
                  <w:rStyle w:val="HTMLCode"/>
                  <w:color w:val="E2EFD9" w:themeColor="accent6" w:themeTint="33"/>
                  <w:highlight w:val="darkGreen"/>
                  <w:rPrChange w:id="752" w:author="Keshav Singh" w:date="2023-06-11T14:47:00Z">
                    <w:rPr>
                      <w:rStyle w:val="HTMLCode"/>
                    </w:rPr>
                  </w:rPrChange>
                </w:rPr>
                <w:t xml:space="preserve">            </w:t>
              </w:r>
              <w:r w:rsidRPr="002807C7">
                <w:rPr>
                  <w:rStyle w:val="kwrd"/>
                  <w:color w:val="E2EFD9" w:themeColor="accent6" w:themeTint="33"/>
                  <w:highlight w:val="darkGreen"/>
                  <w:rPrChange w:id="753" w:author="Keshav Singh" w:date="2023-06-11T14:47:00Z">
                    <w:rPr>
                      <w:rStyle w:val="kwrd"/>
                    </w:rPr>
                  </w:rPrChange>
                </w:rPr>
                <w:t>return</w:t>
              </w:r>
              <w:r w:rsidRPr="002807C7">
                <w:rPr>
                  <w:rStyle w:val="HTMLCode"/>
                  <w:color w:val="E2EFD9" w:themeColor="accent6" w:themeTint="33"/>
                  <w:highlight w:val="darkGreen"/>
                  <w:rPrChange w:id="754" w:author="Keshav Singh" w:date="2023-06-11T14:47:00Z">
                    <w:rPr>
                      <w:rStyle w:val="HTMLCode"/>
                    </w:rPr>
                  </w:rPrChange>
                </w:rPr>
                <w:t xml:space="preserve"> _data[index];</w:t>
              </w:r>
            </w:ins>
          </w:p>
          <w:p w14:paraId="2E9F20FB" w14:textId="77777777" w:rsidR="001B4E93" w:rsidRPr="002807C7" w:rsidRDefault="001B4E93" w:rsidP="001B4E93">
            <w:pPr>
              <w:pStyle w:val="HTMLPreformatted"/>
              <w:rPr>
                <w:ins w:id="755" w:author="Keshav Singh" w:date="2023-06-11T14:46:00Z"/>
                <w:rStyle w:val="HTMLCode"/>
                <w:color w:val="E2EFD9" w:themeColor="accent6" w:themeTint="33"/>
                <w:highlight w:val="darkGreen"/>
                <w:rPrChange w:id="756" w:author="Keshav Singh" w:date="2023-06-11T14:47:00Z">
                  <w:rPr>
                    <w:ins w:id="757" w:author="Keshav Singh" w:date="2023-06-11T14:46:00Z"/>
                    <w:rStyle w:val="HTMLCode"/>
                  </w:rPr>
                </w:rPrChange>
              </w:rPr>
            </w:pPr>
            <w:ins w:id="758" w:author="Keshav Singh" w:date="2023-06-11T14:46:00Z">
              <w:r w:rsidRPr="002807C7">
                <w:rPr>
                  <w:rStyle w:val="HTMLCode"/>
                  <w:color w:val="E2EFD9" w:themeColor="accent6" w:themeTint="33"/>
                  <w:highlight w:val="darkGreen"/>
                  <w:rPrChange w:id="759" w:author="Keshav Singh" w:date="2023-06-11T14:47:00Z">
                    <w:rPr>
                      <w:rStyle w:val="HTMLCode"/>
                    </w:rPr>
                  </w:rPrChange>
                </w:rPr>
                <w:t xml:space="preserve">        </w:t>
              </w:r>
              <w:r w:rsidRPr="002807C7">
                <w:rPr>
                  <w:rStyle w:val="kwrd"/>
                  <w:color w:val="E2EFD9" w:themeColor="accent6" w:themeTint="33"/>
                  <w:highlight w:val="darkGreen"/>
                  <w:rPrChange w:id="760" w:author="Keshav Singh" w:date="2023-06-11T14:47:00Z">
                    <w:rPr>
                      <w:rStyle w:val="kwrd"/>
                    </w:rPr>
                  </w:rPrChange>
                </w:rPr>
                <w:t>else</w:t>
              </w:r>
              <w:r w:rsidRPr="002807C7">
                <w:rPr>
                  <w:rStyle w:val="HTMLCode"/>
                  <w:color w:val="E2EFD9" w:themeColor="accent6" w:themeTint="33"/>
                  <w:highlight w:val="darkGreen"/>
                  <w:rPrChange w:id="761" w:author="Keshav Singh" w:date="2023-06-11T14:47:00Z">
                    <w:rPr>
                      <w:rStyle w:val="HTMLCode"/>
                    </w:rPr>
                  </w:rPrChange>
                </w:rPr>
                <w:t xml:space="preserve"> </w:t>
              </w:r>
            </w:ins>
          </w:p>
          <w:p w14:paraId="29C1118E" w14:textId="77777777" w:rsidR="001B4E93" w:rsidRPr="002807C7" w:rsidRDefault="001B4E93" w:rsidP="001B4E93">
            <w:pPr>
              <w:pStyle w:val="HTMLPreformatted"/>
              <w:rPr>
                <w:ins w:id="762" w:author="Keshav Singh" w:date="2023-06-11T14:46:00Z"/>
                <w:rStyle w:val="HTMLCode"/>
                <w:color w:val="E2EFD9" w:themeColor="accent6" w:themeTint="33"/>
                <w:highlight w:val="darkGreen"/>
                <w:rPrChange w:id="763" w:author="Keshav Singh" w:date="2023-06-11T14:47:00Z">
                  <w:rPr>
                    <w:ins w:id="764" w:author="Keshav Singh" w:date="2023-06-11T14:46:00Z"/>
                    <w:rStyle w:val="HTMLCode"/>
                  </w:rPr>
                </w:rPrChange>
              </w:rPr>
            </w:pPr>
            <w:ins w:id="765" w:author="Keshav Singh" w:date="2023-06-11T14:46:00Z">
              <w:r w:rsidRPr="002807C7">
                <w:rPr>
                  <w:rStyle w:val="HTMLCode"/>
                  <w:color w:val="E2EFD9" w:themeColor="accent6" w:themeTint="33"/>
                  <w:highlight w:val="darkGreen"/>
                  <w:rPrChange w:id="766" w:author="Keshav Singh" w:date="2023-06-11T14:47:00Z">
                    <w:rPr>
                      <w:rStyle w:val="HTMLCode"/>
                    </w:rPr>
                  </w:rPrChange>
                </w:rPr>
                <w:t xml:space="preserve">            </w:t>
              </w:r>
              <w:r w:rsidRPr="002807C7">
                <w:rPr>
                  <w:rStyle w:val="kwrd"/>
                  <w:color w:val="E2EFD9" w:themeColor="accent6" w:themeTint="33"/>
                  <w:highlight w:val="darkGreen"/>
                  <w:rPrChange w:id="767" w:author="Keshav Singh" w:date="2023-06-11T14:47:00Z">
                    <w:rPr>
                      <w:rStyle w:val="kwrd"/>
                    </w:rPr>
                  </w:rPrChange>
                </w:rPr>
                <w:t>return</w:t>
              </w:r>
              <w:r w:rsidRPr="002807C7">
                <w:rPr>
                  <w:rStyle w:val="HTMLCode"/>
                  <w:color w:val="E2EFD9" w:themeColor="accent6" w:themeTint="33"/>
                  <w:highlight w:val="darkGreen"/>
                  <w:rPrChange w:id="768" w:author="Keshav Singh" w:date="2023-06-11T14:47:00Z">
                    <w:rPr>
                      <w:rStyle w:val="HTMLCode"/>
                    </w:rPr>
                  </w:rPrChange>
                </w:rPr>
                <w:t xml:space="preserve"> default(T);</w:t>
              </w:r>
            </w:ins>
          </w:p>
          <w:p w14:paraId="6ECB3C4A" w14:textId="77777777" w:rsidR="001B4E93" w:rsidRPr="002807C7" w:rsidRDefault="001B4E93" w:rsidP="001B4E93">
            <w:pPr>
              <w:pStyle w:val="HTMLPreformatted"/>
              <w:rPr>
                <w:ins w:id="769" w:author="Keshav Singh" w:date="2023-06-11T14:46:00Z"/>
                <w:rStyle w:val="HTMLCode"/>
                <w:color w:val="E2EFD9" w:themeColor="accent6" w:themeTint="33"/>
                <w:highlight w:val="darkGreen"/>
                <w:rPrChange w:id="770" w:author="Keshav Singh" w:date="2023-06-11T14:47:00Z">
                  <w:rPr>
                    <w:ins w:id="771" w:author="Keshav Singh" w:date="2023-06-11T14:46:00Z"/>
                    <w:rStyle w:val="HTMLCode"/>
                  </w:rPr>
                </w:rPrChange>
              </w:rPr>
            </w:pPr>
            <w:ins w:id="772" w:author="Keshav Singh" w:date="2023-06-11T14:46:00Z">
              <w:r w:rsidRPr="002807C7">
                <w:rPr>
                  <w:rStyle w:val="HTMLCode"/>
                  <w:color w:val="E2EFD9" w:themeColor="accent6" w:themeTint="33"/>
                  <w:highlight w:val="darkGreen"/>
                  <w:rPrChange w:id="773" w:author="Keshav Singh" w:date="2023-06-11T14:47:00Z">
                    <w:rPr>
                      <w:rStyle w:val="HTMLCode"/>
                    </w:rPr>
                  </w:rPrChange>
                </w:rPr>
                <w:t xml:space="preserve">    }</w:t>
              </w:r>
            </w:ins>
          </w:p>
          <w:p w14:paraId="05D4DC92" w14:textId="77777777" w:rsidR="001B4E93" w:rsidRPr="002807C7" w:rsidRDefault="001B4E93" w:rsidP="001B4E93">
            <w:pPr>
              <w:pStyle w:val="HTMLPreformatted"/>
              <w:rPr>
                <w:ins w:id="774" w:author="Keshav Singh" w:date="2023-06-11T14:46:00Z"/>
                <w:color w:val="E2EFD9" w:themeColor="accent6" w:themeTint="33"/>
                <w:highlight w:val="darkGreen"/>
                <w:rPrChange w:id="775" w:author="Keshav Singh" w:date="2023-06-11T14:47:00Z">
                  <w:rPr>
                    <w:ins w:id="776" w:author="Keshav Singh" w:date="2023-06-11T14:46:00Z"/>
                  </w:rPr>
                </w:rPrChange>
              </w:rPr>
            </w:pPr>
            <w:ins w:id="777" w:author="Keshav Singh" w:date="2023-06-11T14:46:00Z">
              <w:r w:rsidRPr="002807C7">
                <w:rPr>
                  <w:rStyle w:val="HTMLCode"/>
                  <w:color w:val="E2EFD9" w:themeColor="accent6" w:themeTint="33"/>
                  <w:highlight w:val="darkGreen"/>
                  <w:rPrChange w:id="778" w:author="Keshav Singh" w:date="2023-06-11T14:47:00Z">
                    <w:rPr>
                      <w:rStyle w:val="HTMLCode"/>
                    </w:rPr>
                  </w:rPrChange>
                </w:rPr>
                <w:t>}</w:t>
              </w:r>
            </w:ins>
          </w:p>
          <w:p w14:paraId="1A37ED5B" w14:textId="77777777" w:rsidR="000A306E" w:rsidRPr="001B4E93" w:rsidRDefault="000A306E" w:rsidP="007F3A3F">
            <w:pPr>
              <w:rPr>
                <w:ins w:id="779" w:author="Keshav Singh" w:date="2023-06-11T14:36:00Z"/>
                <w:color w:val="B4C6E7" w:themeColor="accent1" w:themeTint="66"/>
                <w:highlight w:val="darkBlue"/>
                <w:rPrChange w:id="780" w:author="Keshav Singh" w:date="2023-06-11T14:47:00Z">
                  <w:rPr>
                    <w:ins w:id="781" w:author="Keshav Singh" w:date="2023-06-11T14:36:00Z"/>
                  </w:rPr>
                </w:rPrChange>
              </w:rPr>
            </w:pPr>
          </w:p>
        </w:tc>
      </w:tr>
      <w:tr w:rsidR="000A306E" w14:paraId="1055FD43" w14:textId="77777777" w:rsidTr="000A306E">
        <w:trPr>
          <w:ins w:id="782" w:author="Keshav Singh" w:date="2023-06-11T14:36:00Z"/>
        </w:trPr>
        <w:tc>
          <w:tcPr>
            <w:tcW w:w="0" w:type="auto"/>
          </w:tcPr>
          <w:p w14:paraId="13917BD1" w14:textId="77777777" w:rsidR="000A306E" w:rsidRDefault="000A306E" w:rsidP="007F3A3F">
            <w:pPr>
              <w:rPr>
                <w:ins w:id="783" w:author="Keshav Singh" w:date="2023-06-11T14:36:00Z"/>
              </w:rPr>
            </w:pPr>
          </w:p>
        </w:tc>
        <w:tc>
          <w:tcPr>
            <w:tcW w:w="0" w:type="auto"/>
          </w:tcPr>
          <w:p w14:paraId="4F47CB7B" w14:textId="77777777" w:rsidR="000A306E" w:rsidRDefault="000A306E" w:rsidP="007F3A3F">
            <w:pPr>
              <w:rPr>
                <w:ins w:id="784" w:author="Keshav Singh" w:date="2023-06-11T14:36:00Z"/>
              </w:rPr>
            </w:pPr>
          </w:p>
        </w:tc>
      </w:tr>
      <w:tr w:rsidR="000A306E" w14:paraId="15572571" w14:textId="77777777" w:rsidTr="000A306E">
        <w:trPr>
          <w:ins w:id="785" w:author="Keshav Singh" w:date="2023-06-11T14:36:00Z"/>
        </w:trPr>
        <w:tc>
          <w:tcPr>
            <w:tcW w:w="0" w:type="auto"/>
          </w:tcPr>
          <w:p w14:paraId="4DE1A312" w14:textId="77777777" w:rsidR="000A306E" w:rsidRDefault="000A306E" w:rsidP="007F3A3F">
            <w:pPr>
              <w:rPr>
                <w:ins w:id="786" w:author="Keshav Singh" w:date="2023-06-11T14:36:00Z"/>
              </w:rPr>
            </w:pPr>
          </w:p>
        </w:tc>
        <w:tc>
          <w:tcPr>
            <w:tcW w:w="0" w:type="auto"/>
          </w:tcPr>
          <w:p w14:paraId="6439B810" w14:textId="77777777" w:rsidR="000A306E" w:rsidRDefault="000A306E" w:rsidP="007F3A3F">
            <w:pPr>
              <w:rPr>
                <w:ins w:id="787" w:author="Keshav Singh" w:date="2023-06-11T14:36:00Z"/>
              </w:rPr>
            </w:pPr>
          </w:p>
        </w:tc>
      </w:tr>
      <w:tr w:rsidR="000A306E" w14:paraId="7CD9CF2B" w14:textId="77777777" w:rsidTr="000A306E">
        <w:trPr>
          <w:ins w:id="788" w:author="Keshav Singh" w:date="2023-06-11T14:36:00Z"/>
        </w:trPr>
        <w:tc>
          <w:tcPr>
            <w:tcW w:w="0" w:type="auto"/>
          </w:tcPr>
          <w:p w14:paraId="4B441B8B" w14:textId="77777777" w:rsidR="000A306E" w:rsidRDefault="000A306E" w:rsidP="007F3A3F">
            <w:pPr>
              <w:rPr>
                <w:ins w:id="789" w:author="Keshav Singh" w:date="2023-06-11T14:36:00Z"/>
              </w:rPr>
            </w:pPr>
          </w:p>
        </w:tc>
        <w:tc>
          <w:tcPr>
            <w:tcW w:w="0" w:type="auto"/>
          </w:tcPr>
          <w:p w14:paraId="0EE185E1" w14:textId="77777777" w:rsidR="000A306E" w:rsidRDefault="000A306E" w:rsidP="007F3A3F">
            <w:pPr>
              <w:rPr>
                <w:ins w:id="790" w:author="Keshav Singh" w:date="2023-06-11T14:36:00Z"/>
              </w:rPr>
            </w:pPr>
          </w:p>
        </w:tc>
      </w:tr>
      <w:tr w:rsidR="000A306E" w14:paraId="593C03D8" w14:textId="77777777" w:rsidTr="000A306E">
        <w:trPr>
          <w:ins w:id="791" w:author="Keshav Singh" w:date="2023-06-11T14:36:00Z"/>
        </w:trPr>
        <w:tc>
          <w:tcPr>
            <w:tcW w:w="0" w:type="auto"/>
          </w:tcPr>
          <w:p w14:paraId="4AED9AEF" w14:textId="77777777" w:rsidR="000A306E" w:rsidRDefault="000A306E" w:rsidP="007F3A3F">
            <w:pPr>
              <w:rPr>
                <w:ins w:id="792" w:author="Keshav Singh" w:date="2023-06-11T14:36:00Z"/>
              </w:rPr>
            </w:pPr>
          </w:p>
        </w:tc>
        <w:tc>
          <w:tcPr>
            <w:tcW w:w="0" w:type="auto"/>
          </w:tcPr>
          <w:p w14:paraId="185D9579" w14:textId="77777777" w:rsidR="000A306E" w:rsidRDefault="000A306E" w:rsidP="007F3A3F">
            <w:pPr>
              <w:rPr>
                <w:ins w:id="793" w:author="Keshav Singh" w:date="2023-06-11T14:36:00Z"/>
              </w:rPr>
            </w:pPr>
          </w:p>
        </w:tc>
      </w:tr>
    </w:tbl>
    <w:p w14:paraId="67D0C137" w14:textId="77777777" w:rsidR="007E32F4" w:rsidRDefault="007E32F4" w:rsidP="00D721A7"/>
    <w:p w14:paraId="7C31BFA1" w14:textId="2FB07F0F" w:rsidR="00D721A7" w:rsidRDefault="00D721A7" w:rsidP="00D721A7">
      <w:pPr>
        <w:pStyle w:val="Heading1"/>
      </w:pPr>
      <w:bookmarkStart w:id="794" w:name="_Toc137401941"/>
      <w:r>
        <w:t>OOP</w:t>
      </w:r>
      <w:bookmarkEnd w:id="794"/>
    </w:p>
    <w:p w14:paraId="1829B42F" w14:textId="77777777" w:rsidR="00D55C12" w:rsidRDefault="00D55C12" w:rsidP="00D55C12"/>
    <w:p w14:paraId="70A82FEC" w14:textId="5798898A" w:rsidR="00D55C12" w:rsidRPr="00D55C12" w:rsidRDefault="00D55C12" w:rsidP="00D55C12">
      <w:pPr>
        <w:pStyle w:val="Heading2"/>
      </w:pPr>
      <w:bookmarkStart w:id="795" w:name="_Toc137401942"/>
      <w:r>
        <w:t>RelationShip</w:t>
      </w:r>
      <w:bookmarkEnd w:id="795"/>
    </w:p>
    <w:p w14:paraId="4DD75E26" w14:textId="33DB88E1" w:rsidR="00824123" w:rsidRDefault="00824123" w:rsidP="00D721A7">
      <w:pPr>
        <w:pStyle w:val="NormalWeb"/>
      </w:pPr>
      <w:r>
        <w:t>Reference:</w:t>
      </w:r>
    </w:p>
    <w:p w14:paraId="25F2249B" w14:textId="05D6C1AF" w:rsidR="00824123" w:rsidRDefault="00824123" w:rsidP="00824123">
      <w:pPr>
        <w:pStyle w:val="NormalWeb"/>
        <w:numPr>
          <w:ilvl w:val="0"/>
          <w:numId w:val="5"/>
        </w:numPr>
      </w:pPr>
      <w:hyperlink r:id="rId21" w:anchor="composition" w:history="1">
        <w:r w:rsidRPr="00824123">
          <w:rPr>
            <w:rStyle w:val="Hyperlink"/>
          </w:rPr>
          <w:t>https://www.tutorialsteacher.com/csharp/association-and-composition#composition</w:t>
        </w:r>
      </w:hyperlink>
    </w:p>
    <w:p w14:paraId="5BB8F6D7" w14:textId="28011D8C" w:rsidR="00D721A7" w:rsidRDefault="00D721A7" w:rsidP="00D721A7">
      <w:pPr>
        <w:pStyle w:val="NormalWeb"/>
      </w:pPr>
      <w:r>
        <w:lastRenderedPageBreak/>
        <w:t xml:space="preserve">There are three types of relationships in object-oriented programming based on how a class interacts with another class. </w:t>
      </w:r>
    </w:p>
    <w:p w14:paraId="61E29050" w14:textId="77777777" w:rsidR="00D721A7" w:rsidRDefault="00D721A7" w:rsidP="00D721A7">
      <w:pPr>
        <w:numPr>
          <w:ilvl w:val="0"/>
          <w:numId w:val="9"/>
        </w:numPr>
        <w:spacing w:before="100" w:beforeAutospacing="1" w:after="100" w:afterAutospacing="1" w:line="240" w:lineRule="auto"/>
      </w:pPr>
      <w:hyperlink r:id="rId22" w:anchor="association" w:history="1">
        <w:r>
          <w:rPr>
            <w:rStyle w:val="Hyperlink"/>
          </w:rPr>
          <w:t>Association</w:t>
        </w:r>
      </w:hyperlink>
      <w:r>
        <w:t xml:space="preserve"> </w:t>
      </w:r>
    </w:p>
    <w:p w14:paraId="4BC730B7" w14:textId="77777777" w:rsidR="00D721A7" w:rsidRDefault="00D721A7" w:rsidP="00D721A7">
      <w:pPr>
        <w:numPr>
          <w:ilvl w:val="0"/>
          <w:numId w:val="9"/>
        </w:numPr>
        <w:spacing w:before="100" w:beforeAutospacing="1" w:after="100" w:afterAutospacing="1" w:line="240" w:lineRule="auto"/>
      </w:pPr>
      <w:r>
        <w:t xml:space="preserve">Composition </w:t>
      </w:r>
    </w:p>
    <w:p w14:paraId="33A4CCA6" w14:textId="77777777" w:rsidR="00D721A7" w:rsidRDefault="00D721A7" w:rsidP="00D721A7">
      <w:pPr>
        <w:numPr>
          <w:ilvl w:val="1"/>
          <w:numId w:val="9"/>
        </w:numPr>
        <w:spacing w:before="100" w:beforeAutospacing="1" w:after="100" w:afterAutospacing="1" w:line="240" w:lineRule="auto"/>
      </w:pPr>
      <w:hyperlink r:id="rId23" w:anchor="composition" w:history="1">
        <w:r>
          <w:rPr>
            <w:rStyle w:val="Hyperlink"/>
          </w:rPr>
          <w:t>Composition</w:t>
        </w:r>
      </w:hyperlink>
      <w:r>
        <w:t xml:space="preserve"> </w:t>
      </w:r>
    </w:p>
    <w:p w14:paraId="544BD2EC" w14:textId="77777777" w:rsidR="00D721A7" w:rsidRDefault="00D721A7" w:rsidP="00D721A7">
      <w:pPr>
        <w:numPr>
          <w:ilvl w:val="1"/>
          <w:numId w:val="9"/>
        </w:numPr>
        <w:spacing w:before="100" w:beforeAutospacing="1" w:after="100" w:afterAutospacing="1" w:line="240" w:lineRule="auto"/>
      </w:pPr>
      <w:hyperlink r:id="rId24" w:anchor="aggregation" w:history="1">
        <w:r>
          <w:rPr>
            <w:rStyle w:val="Hyperlink"/>
          </w:rPr>
          <w:t>Aggregation</w:t>
        </w:r>
      </w:hyperlink>
      <w:r>
        <w:t xml:space="preserve"> </w:t>
      </w:r>
    </w:p>
    <w:p w14:paraId="7BE780AC" w14:textId="77777777" w:rsidR="00D721A7" w:rsidRDefault="00D721A7" w:rsidP="00D721A7">
      <w:pPr>
        <w:numPr>
          <w:ilvl w:val="0"/>
          <w:numId w:val="9"/>
        </w:numPr>
        <w:spacing w:before="100" w:beforeAutospacing="1" w:after="100" w:afterAutospacing="1" w:line="240" w:lineRule="auto"/>
      </w:pPr>
      <w:hyperlink r:id="rId25" w:history="1">
        <w:r>
          <w:rPr>
            <w:rStyle w:val="Hyperlink"/>
          </w:rPr>
          <w:t>Inheritance</w:t>
        </w:r>
      </w:hyperlink>
      <w:r>
        <w:t xml:space="preserve"> </w:t>
      </w:r>
    </w:p>
    <w:p w14:paraId="379E58AC" w14:textId="77777777" w:rsidR="00D721A7" w:rsidRDefault="00D721A7" w:rsidP="00D55C12"/>
    <w:p w14:paraId="3B58E76B" w14:textId="02F5E065" w:rsidR="00D55C12" w:rsidRDefault="00D55C12">
      <w:r w:rsidRPr="00D55C12">
        <w:drawing>
          <wp:inline distT="0" distB="0" distL="0" distR="0" wp14:anchorId="2DAE3BCA" wp14:editId="15C9E9EA">
            <wp:extent cx="5731510" cy="1948815"/>
            <wp:effectExtent l="0" t="0" r="2540" b="0"/>
            <wp:docPr id="148291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13202" name=""/>
                    <pic:cNvPicPr/>
                  </pic:nvPicPr>
                  <pic:blipFill>
                    <a:blip r:embed="rId26"/>
                    <a:stretch>
                      <a:fillRect/>
                    </a:stretch>
                  </pic:blipFill>
                  <pic:spPr>
                    <a:xfrm>
                      <a:off x="0" y="0"/>
                      <a:ext cx="5731510" cy="1948815"/>
                    </a:xfrm>
                    <a:prstGeom prst="rect">
                      <a:avLst/>
                    </a:prstGeom>
                  </pic:spPr>
                </pic:pic>
              </a:graphicData>
            </a:graphic>
          </wp:inline>
        </w:drawing>
      </w:r>
    </w:p>
    <w:p w14:paraId="5EB47808" w14:textId="77777777" w:rsidR="008316FF" w:rsidRDefault="008316FF" w:rsidP="00FC40B7">
      <w:pPr>
        <w:pStyle w:val="Heading3"/>
      </w:pPr>
      <w:bookmarkStart w:id="796" w:name="_Toc137401943"/>
      <w:r>
        <w:t>Association</w:t>
      </w:r>
      <w:bookmarkEnd w:id="796"/>
    </w:p>
    <w:p w14:paraId="79E9D977" w14:textId="4D8B8639" w:rsidR="00D55C12" w:rsidRDefault="00484B0A" w:rsidP="00484B0A">
      <w:pPr>
        <w:pStyle w:val="ListParagraph"/>
        <w:numPr>
          <w:ilvl w:val="0"/>
          <w:numId w:val="5"/>
        </w:numPr>
      </w:pPr>
      <w:r>
        <w:t>Association happens between the classes where one class provides a service to another class or the class delegates some kinds of behaviors to another class.</w:t>
      </w:r>
    </w:p>
    <w:p w14:paraId="290D61C0" w14:textId="509E13D1" w:rsidR="00C157E9" w:rsidRDefault="00C157E9" w:rsidP="00DC20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7E9">
        <w:rPr>
          <w:rFonts w:ascii="Times New Roman" w:eastAsia="Times New Roman" w:hAnsi="Times New Roman" w:cs="Times New Roman"/>
          <w:kern w:val="0"/>
          <w:sz w:val="24"/>
          <w:szCs w:val="24"/>
          <w:lang w:eastAsia="en-IN"/>
          <w14:ligatures w14:val="none"/>
        </w:rPr>
        <w:drawing>
          <wp:inline distT="0" distB="0" distL="0" distR="0" wp14:anchorId="5B6B0BCC" wp14:editId="095D3F7A">
            <wp:extent cx="5731510" cy="873760"/>
            <wp:effectExtent l="0" t="0" r="2540" b="2540"/>
            <wp:docPr id="112009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94420" name=""/>
                    <pic:cNvPicPr/>
                  </pic:nvPicPr>
                  <pic:blipFill>
                    <a:blip r:embed="rId27"/>
                    <a:stretch>
                      <a:fillRect/>
                    </a:stretch>
                  </pic:blipFill>
                  <pic:spPr>
                    <a:xfrm>
                      <a:off x="0" y="0"/>
                      <a:ext cx="5731510" cy="873760"/>
                    </a:xfrm>
                    <a:prstGeom prst="rect">
                      <a:avLst/>
                    </a:prstGeom>
                  </pic:spPr>
                </pic:pic>
              </a:graphicData>
            </a:graphic>
          </wp:inline>
        </w:drawing>
      </w:r>
    </w:p>
    <w:p w14:paraId="35D694B2" w14:textId="512239B9" w:rsidR="00DC20E8" w:rsidRPr="00DC20E8" w:rsidRDefault="00DC20E8" w:rsidP="00DC20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0E8">
        <w:rPr>
          <w:rFonts w:ascii="Times New Roman" w:eastAsia="Times New Roman" w:hAnsi="Times New Roman" w:cs="Times New Roman"/>
          <w:kern w:val="0"/>
          <w:sz w:val="24"/>
          <w:szCs w:val="24"/>
          <w:lang w:eastAsia="en-IN"/>
          <w14:ligatures w14:val="none"/>
        </w:rPr>
        <w:t xml:space="preserve">Important Points: </w:t>
      </w:r>
    </w:p>
    <w:p w14:paraId="04134B1B" w14:textId="77777777" w:rsidR="00DC20E8" w:rsidRPr="00DC20E8" w:rsidRDefault="00DC20E8" w:rsidP="00DC20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0E8">
        <w:rPr>
          <w:rFonts w:ascii="Times New Roman" w:eastAsia="Times New Roman" w:hAnsi="Times New Roman" w:cs="Times New Roman"/>
          <w:kern w:val="0"/>
          <w:sz w:val="24"/>
          <w:szCs w:val="24"/>
          <w:lang w:eastAsia="en-IN"/>
          <w14:ligatures w14:val="none"/>
        </w:rPr>
        <w:t xml:space="preserve">A class only uses behaviors/functionalities (methods) of another class but does not change them by overriding them. </w:t>
      </w:r>
    </w:p>
    <w:p w14:paraId="7335077F" w14:textId="77777777" w:rsidR="00DC20E8" w:rsidRPr="00DC20E8" w:rsidRDefault="00DC20E8" w:rsidP="00DC20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0E8">
        <w:rPr>
          <w:rFonts w:ascii="Times New Roman" w:eastAsia="Times New Roman" w:hAnsi="Times New Roman" w:cs="Times New Roman"/>
          <w:kern w:val="0"/>
          <w:sz w:val="24"/>
          <w:szCs w:val="24"/>
          <w:lang w:eastAsia="en-IN"/>
          <w14:ligatures w14:val="none"/>
        </w:rPr>
        <w:t xml:space="preserve">A class does not inherit another class. </w:t>
      </w:r>
    </w:p>
    <w:p w14:paraId="546D9849" w14:textId="77777777" w:rsidR="00DC20E8" w:rsidRPr="00DC20E8" w:rsidRDefault="00DC20E8" w:rsidP="00DC20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0E8">
        <w:rPr>
          <w:rFonts w:ascii="Times New Roman" w:eastAsia="Times New Roman" w:hAnsi="Times New Roman" w:cs="Times New Roman"/>
          <w:kern w:val="0"/>
          <w:sz w:val="24"/>
          <w:szCs w:val="24"/>
          <w:lang w:eastAsia="en-IN"/>
          <w14:ligatures w14:val="none"/>
        </w:rPr>
        <w:t xml:space="preserve">A class does not include (own) another class as a public member. </w:t>
      </w:r>
    </w:p>
    <w:p w14:paraId="3F989FC1" w14:textId="2BC59F1A" w:rsidR="00DC20E8" w:rsidRPr="00DC20E8" w:rsidRDefault="00DC20E8" w:rsidP="00DC20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0E8">
        <w:rPr>
          <w:rFonts w:ascii="Times New Roman" w:eastAsia="Times New Roman" w:hAnsi="Times New Roman" w:cs="Times New Roman"/>
          <w:kern w:val="0"/>
          <w:sz w:val="24"/>
          <w:szCs w:val="24"/>
          <w:lang w:eastAsia="en-IN"/>
          <w14:ligatures w14:val="none"/>
        </w:rPr>
        <w:t>Both classes have independent lifetime where disposing of one does not automatically dispose of another.</w:t>
      </w:r>
    </w:p>
    <w:p w14:paraId="0F5A8AA9" w14:textId="77777777" w:rsidR="004E4E9B" w:rsidRDefault="004E4E9B" w:rsidP="00FC40B7">
      <w:pPr>
        <w:pStyle w:val="Heading3"/>
      </w:pPr>
      <w:bookmarkStart w:id="797" w:name="_Toc137401944"/>
      <w:r>
        <w:t>Composition</w:t>
      </w:r>
      <w:bookmarkEnd w:id="797"/>
    </w:p>
    <w:p w14:paraId="53577731" w14:textId="1CB1AFF7" w:rsidR="00BA0DCC" w:rsidRDefault="00BA0DCC" w:rsidP="00284FB7">
      <w:pPr>
        <w:pStyle w:val="ListParagraph"/>
        <w:numPr>
          <w:ilvl w:val="0"/>
          <w:numId w:val="5"/>
        </w:numPr>
      </w:pPr>
      <w:r>
        <w:t>In the composition relationships, a class that contains the reference to another class is the parent (owner) of that child class. The child class without parent class doesn't exist.</w:t>
      </w:r>
    </w:p>
    <w:p w14:paraId="2E4C769A"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p>
    <w:p w14:paraId="466EB06F"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737EE6"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CD7F89A"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FirstName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468E483"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MiddleName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7137B1C"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1150651" w14:textId="755C7D85" w:rsidR="00276DDD" w:rsidRDefault="00DC65A3" w:rsidP="00DC65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sidR="00276DDD">
        <w:rPr>
          <w:rFonts w:ascii="Cascadia Mono" w:hAnsi="Cascadia Mono" w:cs="Cascadia Mono"/>
          <w:color w:val="0000FF"/>
          <w:kern w:val="0"/>
          <w:sz w:val="19"/>
          <w:szCs w:val="19"/>
        </w:rPr>
        <w:t>public</w:t>
      </w:r>
      <w:r w:rsidR="00276DDD">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r>
        <w:rPr>
          <w:rFonts w:ascii="Cascadia Mono" w:hAnsi="Cascadia Mono" w:cs="Cascadia Mono"/>
          <w:color w:val="000000"/>
          <w:kern w:val="0"/>
          <w:sz w:val="19"/>
          <w:szCs w:val="19"/>
        </w:rPr>
        <w:t xml:space="preserve"> </w:t>
      </w:r>
      <w:r w:rsidR="00276DDD">
        <w:rPr>
          <w:rFonts w:ascii="Cascadia Mono" w:hAnsi="Cascadia Mono" w:cs="Cascadia Mono"/>
          <w:color w:val="000000"/>
          <w:kern w:val="0"/>
          <w:sz w:val="19"/>
          <w:szCs w:val="19"/>
        </w:rPr>
        <w:t xml:space="preserve">HomeAddress { </w:t>
      </w:r>
      <w:r w:rsidR="00276DDD">
        <w:rPr>
          <w:rFonts w:ascii="Cascadia Mono" w:hAnsi="Cascadia Mono" w:cs="Cascadia Mono"/>
          <w:color w:val="0000FF"/>
          <w:kern w:val="0"/>
          <w:sz w:val="19"/>
          <w:szCs w:val="19"/>
        </w:rPr>
        <w:t>get</w:t>
      </w:r>
      <w:r w:rsidR="00276DDD">
        <w:rPr>
          <w:rFonts w:ascii="Cascadia Mono" w:hAnsi="Cascadia Mono" w:cs="Cascadia Mono"/>
          <w:color w:val="000000"/>
          <w:kern w:val="0"/>
          <w:sz w:val="19"/>
          <w:szCs w:val="19"/>
        </w:rPr>
        <w:t xml:space="preserve">; </w:t>
      </w:r>
      <w:r w:rsidR="00276DDD">
        <w:rPr>
          <w:rFonts w:ascii="Cascadia Mono" w:hAnsi="Cascadia Mono" w:cs="Cascadia Mono"/>
          <w:color w:val="0000FF"/>
          <w:kern w:val="0"/>
          <w:sz w:val="19"/>
          <w:szCs w:val="19"/>
        </w:rPr>
        <w:t>set</w:t>
      </w:r>
      <w:r w:rsidR="00276DDD">
        <w:rPr>
          <w:rFonts w:ascii="Cascadia Mono" w:hAnsi="Cascadia Mono" w:cs="Cascadia Mono"/>
          <w:color w:val="000000"/>
          <w:kern w:val="0"/>
          <w:sz w:val="19"/>
          <w:szCs w:val="19"/>
        </w:rPr>
        <w:t>; }</w:t>
      </w:r>
    </w:p>
    <w:p w14:paraId="3EA0129D"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F6EBED"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p>
    <w:p w14:paraId="24C5A33D"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p>
    <w:p w14:paraId="4D142138"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B34D1"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AddressId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835F6BE"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Address1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9478F11"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Address2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9487A48"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City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C8806B4"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9760C9F"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ZipCode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0CEF287"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Country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E3AD274" w14:textId="77777777" w:rsidR="00276DDD" w:rsidRDefault="00276DDD" w:rsidP="00276DDD">
      <w:pPr>
        <w:autoSpaceDE w:val="0"/>
        <w:autoSpaceDN w:val="0"/>
        <w:adjustRightInd w:val="0"/>
        <w:spacing w:after="0" w:line="240" w:lineRule="auto"/>
        <w:rPr>
          <w:rFonts w:ascii="Cascadia Mono" w:hAnsi="Cascadia Mono" w:cs="Cascadia Mono"/>
          <w:color w:val="000000"/>
          <w:kern w:val="0"/>
          <w:sz w:val="19"/>
          <w:szCs w:val="19"/>
        </w:rPr>
      </w:pPr>
    </w:p>
    <w:p w14:paraId="1F445DD8" w14:textId="51A86277" w:rsidR="00276DDD" w:rsidRDefault="00276DDD" w:rsidP="00276DD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F020E1" w14:textId="7F6489ED" w:rsidR="00DC20E8" w:rsidRDefault="00DC20E8" w:rsidP="00276DDD">
      <w:pPr>
        <w:rPr>
          <w:rFonts w:ascii="Cascadia Mono" w:hAnsi="Cascadia Mono" w:cs="Cascadia Mono"/>
          <w:color w:val="000000"/>
          <w:kern w:val="0"/>
          <w:sz w:val="19"/>
          <w:szCs w:val="19"/>
        </w:rPr>
      </w:pPr>
      <w:r w:rsidRPr="00DC20E8">
        <w:rPr>
          <w:rFonts w:ascii="Cascadia Mono" w:hAnsi="Cascadia Mono" w:cs="Cascadia Mono"/>
          <w:color w:val="000000"/>
          <w:kern w:val="0"/>
          <w:sz w:val="19"/>
          <w:szCs w:val="19"/>
        </w:rPr>
        <w:drawing>
          <wp:inline distT="0" distB="0" distL="0" distR="0" wp14:anchorId="4F0C5583" wp14:editId="61FBE31C">
            <wp:extent cx="5731510" cy="850265"/>
            <wp:effectExtent l="0" t="0" r="2540" b="6985"/>
            <wp:docPr id="162876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64172" name=""/>
                    <pic:cNvPicPr/>
                  </pic:nvPicPr>
                  <pic:blipFill>
                    <a:blip r:embed="rId28"/>
                    <a:stretch>
                      <a:fillRect/>
                    </a:stretch>
                  </pic:blipFill>
                  <pic:spPr>
                    <a:xfrm>
                      <a:off x="0" y="0"/>
                      <a:ext cx="5731510" cy="850265"/>
                    </a:xfrm>
                    <a:prstGeom prst="rect">
                      <a:avLst/>
                    </a:prstGeom>
                  </pic:spPr>
                </pic:pic>
              </a:graphicData>
            </a:graphic>
          </wp:inline>
        </w:drawing>
      </w:r>
    </w:p>
    <w:p w14:paraId="6ABFBA20" w14:textId="77777777" w:rsidR="004F4E3B" w:rsidRPr="004F4E3B" w:rsidRDefault="004F4E3B" w:rsidP="004F4E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E3B">
        <w:rPr>
          <w:rFonts w:ascii="Times New Roman" w:eastAsia="Times New Roman" w:hAnsi="Times New Roman" w:cs="Times New Roman"/>
          <w:kern w:val="0"/>
          <w:sz w:val="24"/>
          <w:szCs w:val="24"/>
          <w:lang w:eastAsia="en-IN"/>
          <w14:ligatures w14:val="none"/>
        </w:rPr>
        <w:t xml:space="preserve">Important Points: </w:t>
      </w:r>
    </w:p>
    <w:p w14:paraId="58544733" w14:textId="77777777" w:rsidR="004F4E3B" w:rsidRPr="004F4E3B" w:rsidRDefault="004F4E3B" w:rsidP="004F4E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E3B">
        <w:rPr>
          <w:rFonts w:ascii="Times New Roman" w:eastAsia="Times New Roman" w:hAnsi="Times New Roman" w:cs="Times New Roman"/>
          <w:kern w:val="0"/>
          <w:sz w:val="24"/>
          <w:szCs w:val="24"/>
          <w:lang w:eastAsia="en-IN"/>
          <w14:ligatures w14:val="none"/>
        </w:rPr>
        <w:t xml:space="preserve">A class (parent) contains a reference to another class (child). </w:t>
      </w:r>
    </w:p>
    <w:p w14:paraId="343C46BF" w14:textId="77777777" w:rsidR="004F4E3B" w:rsidRPr="004F4E3B" w:rsidRDefault="004F4E3B" w:rsidP="004F4E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E3B">
        <w:rPr>
          <w:rFonts w:ascii="Times New Roman" w:eastAsia="Times New Roman" w:hAnsi="Times New Roman" w:cs="Times New Roman"/>
          <w:kern w:val="0"/>
          <w:sz w:val="24"/>
          <w:szCs w:val="24"/>
          <w:lang w:eastAsia="en-IN"/>
          <w14:ligatures w14:val="none"/>
        </w:rPr>
        <w:t xml:space="preserve">The child class doesn't exist without the parent class. </w:t>
      </w:r>
    </w:p>
    <w:p w14:paraId="0772D15A" w14:textId="77777777" w:rsidR="004F4E3B" w:rsidRPr="004F4E3B" w:rsidRDefault="004F4E3B" w:rsidP="004F4E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E3B">
        <w:rPr>
          <w:rFonts w:ascii="Times New Roman" w:eastAsia="Times New Roman" w:hAnsi="Times New Roman" w:cs="Times New Roman"/>
          <w:kern w:val="0"/>
          <w:sz w:val="24"/>
          <w:szCs w:val="24"/>
          <w:lang w:eastAsia="en-IN"/>
          <w14:ligatures w14:val="none"/>
        </w:rPr>
        <w:t xml:space="preserve">Deleting the parent class will also delete the child class </w:t>
      </w:r>
    </w:p>
    <w:p w14:paraId="5AD61381" w14:textId="77777777" w:rsidR="004F4E3B" w:rsidRPr="004F4E3B" w:rsidRDefault="004F4E3B" w:rsidP="004F4E3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4E3B">
        <w:rPr>
          <w:rFonts w:ascii="Times New Roman" w:eastAsia="Times New Roman" w:hAnsi="Times New Roman" w:cs="Times New Roman"/>
          <w:kern w:val="0"/>
          <w:sz w:val="24"/>
          <w:szCs w:val="24"/>
          <w:lang w:eastAsia="en-IN"/>
          <w14:ligatures w14:val="none"/>
        </w:rPr>
        <w:t xml:space="preserve">A class can also include a reference of the id property of another class. </w:t>
      </w:r>
    </w:p>
    <w:p w14:paraId="03E32852" w14:textId="77777777" w:rsidR="00AE2718" w:rsidRDefault="00AE2718" w:rsidP="00FC40B7">
      <w:pPr>
        <w:pStyle w:val="Heading3"/>
      </w:pPr>
      <w:bookmarkStart w:id="798" w:name="_Toc137401945"/>
      <w:r>
        <w:t>Aggregation</w:t>
      </w:r>
      <w:bookmarkEnd w:id="798"/>
    </w:p>
    <w:p w14:paraId="3935E294" w14:textId="148A7A88" w:rsidR="00AF2CC2" w:rsidRDefault="00AF2CC2" w:rsidP="00AF2CC2">
      <w:pPr>
        <w:pStyle w:val="NormalWeb"/>
        <w:numPr>
          <w:ilvl w:val="0"/>
          <w:numId w:val="5"/>
        </w:numPr>
      </w:pPr>
      <w:r>
        <w:t xml:space="preserve">Aggregation is another category of "has a" relationship where a class can contain other classes as properties but those classes can exist independently. </w:t>
      </w:r>
    </w:p>
    <w:p w14:paraId="42E832E9" w14:textId="77777777" w:rsidR="00AF2CC2" w:rsidRDefault="00AF2CC2" w:rsidP="00AF2CC2">
      <w:pPr>
        <w:pStyle w:val="NormalWeb"/>
      </w:pPr>
    </w:p>
    <w:p w14:paraId="36F32135"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p>
    <w:p w14:paraId="284DBE81"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9222F2"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6536DB7"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FirstName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9A4CA1D"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MiddleName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1EAA30F"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17E5F33"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p>
    <w:p w14:paraId="5816FED1" w14:textId="451AA4D1"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Course</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EnrolledCourse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53A8939"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1AEF566"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p>
    <w:p w14:paraId="20090B8B"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Course</w:t>
      </w:r>
    </w:p>
    <w:p w14:paraId="160CA3E6"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F85E35"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CourseId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C43052D"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CourseName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22A54CE"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IList Topics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D044B49"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StartDate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8C91174" w14:textId="77777777" w:rsidR="00EA38EF" w:rsidRDefault="00EA38EF" w:rsidP="00EA38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EndDate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950D596" w14:textId="308292C1" w:rsidR="00EA38EF" w:rsidRDefault="00EA38EF" w:rsidP="00EA38EF">
      <w:pPr>
        <w:pStyle w:val="NormalWeb"/>
        <w:rPr>
          <w:rFonts w:ascii="Cascadia Mono" w:hAnsi="Cascadia Mono" w:cs="Cascadia Mono"/>
          <w:color w:val="000000"/>
          <w:sz w:val="19"/>
          <w:szCs w:val="19"/>
        </w:rPr>
      </w:pPr>
      <w:r>
        <w:rPr>
          <w:rFonts w:ascii="Cascadia Mono" w:hAnsi="Cascadia Mono" w:cs="Cascadia Mono"/>
          <w:color w:val="000000"/>
          <w:sz w:val="19"/>
          <w:szCs w:val="19"/>
        </w:rPr>
        <w:t>}</w:t>
      </w:r>
    </w:p>
    <w:p w14:paraId="1466B249" w14:textId="77777777" w:rsidR="007A36B0" w:rsidRDefault="007A36B0" w:rsidP="00EA38EF">
      <w:pPr>
        <w:pStyle w:val="NormalWeb"/>
        <w:rPr>
          <w:rFonts w:ascii="Cascadia Mono" w:hAnsi="Cascadia Mono" w:cs="Cascadia Mono"/>
          <w:color w:val="000000"/>
          <w:sz w:val="19"/>
          <w:szCs w:val="19"/>
        </w:rPr>
      </w:pPr>
    </w:p>
    <w:p w14:paraId="37F274BB" w14:textId="77777777" w:rsidR="007A36B0" w:rsidRDefault="007A36B0" w:rsidP="007A36B0">
      <w:pPr>
        <w:pStyle w:val="NormalWeb"/>
      </w:pPr>
      <w:r>
        <w:lastRenderedPageBreak/>
        <w:t xml:space="preserve">In the above aggregation relationship, even if the </w:t>
      </w:r>
      <w:r>
        <w:rPr>
          <w:rStyle w:val="HTMLCode"/>
        </w:rPr>
        <w:t>Student</w:t>
      </w:r>
      <w:r>
        <w:t xml:space="preserve"> object is deleted, the </w:t>
      </w:r>
      <w:r>
        <w:rPr>
          <w:rStyle w:val="HTMLCode"/>
        </w:rPr>
        <w:t>Course</w:t>
      </w:r>
      <w:r>
        <w:t xml:space="preserve"> object will still exist. The </w:t>
      </w:r>
      <w:r>
        <w:rPr>
          <w:rStyle w:val="HTMLCode"/>
        </w:rPr>
        <w:t>Student</w:t>
      </w:r>
      <w:r>
        <w:t xml:space="preserve"> class can also contain </w:t>
      </w:r>
      <w:r>
        <w:rPr>
          <w:rStyle w:val="HTMLCode"/>
        </w:rPr>
        <w:t>CourseId</w:t>
      </w:r>
      <w:r>
        <w:t xml:space="preserve"> property instead of </w:t>
      </w:r>
      <w:r>
        <w:rPr>
          <w:rStyle w:val="HTMLCode"/>
        </w:rPr>
        <w:t>Course</w:t>
      </w:r>
      <w:r>
        <w:t xml:space="preserve"> instance. </w:t>
      </w:r>
    </w:p>
    <w:p w14:paraId="1951BDF3" w14:textId="77777777" w:rsidR="007A36B0" w:rsidRDefault="007A36B0" w:rsidP="00EA38EF">
      <w:pPr>
        <w:pStyle w:val="NormalWeb"/>
      </w:pPr>
    </w:p>
    <w:p w14:paraId="5CF6D0E6" w14:textId="77777777" w:rsidR="007A36B0" w:rsidRDefault="007A36B0" w:rsidP="007A36B0">
      <w:pPr>
        <w:pStyle w:val="NormalWeb"/>
        <w:rPr>
          <w:b/>
          <w:bCs/>
        </w:rPr>
      </w:pPr>
      <w:r w:rsidRPr="007A36B0">
        <w:rPr>
          <w:b/>
          <w:bCs/>
        </w:rPr>
        <w:t xml:space="preserve">Composition and Aggregation both are "has a" relationship but in the composition relationship, related classes don't exist independently whereas, in the aggregation, related classes exist independently. </w:t>
      </w:r>
    </w:p>
    <w:p w14:paraId="676D3DFA" w14:textId="4B7A2375" w:rsidR="00371467" w:rsidRDefault="00371467" w:rsidP="007A36B0">
      <w:pPr>
        <w:pStyle w:val="NormalWeb"/>
        <w:rPr>
          <w:b/>
          <w:bCs/>
        </w:rPr>
      </w:pPr>
      <w:r w:rsidRPr="00371467">
        <w:rPr>
          <w:b/>
          <w:bCs/>
        </w:rPr>
        <w:drawing>
          <wp:inline distT="0" distB="0" distL="0" distR="0" wp14:anchorId="27AF1C31" wp14:editId="0C5A5F91">
            <wp:extent cx="5731510" cy="786765"/>
            <wp:effectExtent l="0" t="0" r="2540" b="0"/>
            <wp:docPr id="2029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308" name=""/>
                    <pic:cNvPicPr/>
                  </pic:nvPicPr>
                  <pic:blipFill>
                    <a:blip r:embed="rId29"/>
                    <a:stretch>
                      <a:fillRect/>
                    </a:stretch>
                  </pic:blipFill>
                  <pic:spPr>
                    <a:xfrm>
                      <a:off x="0" y="0"/>
                      <a:ext cx="5731510" cy="786765"/>
                    </a:xfrm>
                    <a:prstGeom prst="rect">
                      <a:avLst/>
                    </a:prstGeom>
                  </pic:spPr>
                </pic:pic>
              </a:graphicData>
            </a:graphic>
          </wp:inline>
        </w:drawing>
      </w:r>
    </w:p>
    <w:p w14:paraId="605087B5" w14:textId="77777777" w:rsidR="00371467" w:rsidRDefault="00371467" w:rsidP="007A36B0">
      <w:pPr>
        <w:pStyle w:val="NormalWeb"/>
        <w:rPr>
          <w:b/>
          <w:bCs/>
        </w:rPr>
      </w:pPr>
    </w:p>
    <w:p w14:paraId="66BAA566" w14:textId="77777777" w:rsidR="00371467" w:rsidRPr="00371467" w:rsidRDefault="00371467" w:rsidP="003714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1467">
        <w:rPr>
          <w:rFonts w:ascii="Times New Roman" w:eastAsia="Times New Roman" w:hAnsi="Times New Roman" w:cs="Times New Roman"/>
          <w:kern w:val="0"/>
          <w:sz w:val="24"/>
          <w:szCs w:val="24"/>
          <w:lang w:eastAsia="en-IN"/>
          <w14:ligatures w14:val="none"/>
        </w:rPr>
        <w:t xml:space="preserve">Important Points: </w:t>
      </w:r>
    </w:p>
    <w:p w14:paraId="21682188" w14:textId="77777777" w:rsidR="00371467" w:rsidRPr="00371467" w:rsidRDefault="00371467" w:rsidP="003714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1467">
        <w:rPr>
          <w:rFonts w:ascii="Times New Roman" w:eastAsia="Times New Roman" w:hAnsi="Times New Roman" w:cs="Times New Roman"/>
          <w:kern w:val="0"/>
          <w:sz w:val="24"/>
          <w:szCs w:val="24"/>
          <w:lang w:eastAsia="en-IN"/>
          <w14:ligatures w14:val="none"/>
        </w:rPr>
        <w:t>Aggregation is another type of composition ("has a" relation).</w:t>
      </w:r>
    </w:p>
    <w:p w14:paraId="32DB3254" w14:textId="77777777" w:rsidR="00371467" w:rsidRPr="00371467" w:rsidRDefault="00371467" w:rsidP="003714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1467">
        <w:rPr>
          <w:rFonts w:ascii="Times New Roman" w:eastAsia="Times New Roman" w:hAnsi="Times New Roman" w:cs="Times New Roman"/>
          <w:kern w:val="0"/>
          <w:sz w:val="24"/>
          <w:szCs w:val="24"/>
          <w:lang w:eastAsia="en-IN"/>
          <w14:ligatures w14:val="none"/>
        </w:rPr>
        <w:t xml:space="preserve">A class (parent) contains a reference to another class (child) where both classes can exist independently. </w:t>
      </w:r>
    </w:p>
    <w:p w14:paraId="1E2684C7" w14:textId="77777777" w:rsidR="00371467" w:rsidRPr="00371467" w:rsidRDefault="00371467" w:rsidP="003714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1467">
        <w:rPr>
          <w:rFonts w:ascii="Times New Roman" w:eastAsia="Times New Roman" w:hAnsi="Times New Roman" w:cs="Times New Roman"/>
          <w:kern w:val="0"/>
          <w:sz w:val="24"/>
          <w:szCs w:val="24"/>
          <w:lang w:eastAsia="en-IN"/>
          <w14:ligatures w14:val="none"/>
        </w:rPr>
        <w:t xml:space="preserve">A class can also include a reference of the id property of another class. </w:t>
      </w:r>
    </w:p>
    <w:p w14:paraId="35EE2817" w14:textId="77777777" w:rsidR="00371467" w:rsidRPr="007A36B0" w:rsidRDefault="00371467" w:rsidP="007A36B0">
      <w:pPr>
        <w:pStyle w:val="NormalWeb"/>
        <w:rPr>
          <w:b/>
          <w:bCs/>
        </w:rPr>
      </w:pPr>
    </w:p>
    <w:p w14:paraId="0C9B974D" w14:textId="77777777" w:rsidR="00FC40B7" w:rsidRDefault="00FC40B7" w:rsidP="00FC40B7">
      <w:pPr>
        <w:pStyle w:val="Heading3"/>
      </w:pPr>
      <w:bookmarkStart w:id="799" w:name="_Toc137401946"/>
      <w:r>
        <w:t>Inheritance</w:t>
      </w:r>
      <w:bookmarkEnd w:id="799"/>
      <w:r>
        <w:t xml:space="preserve"> </w:t>
      </w:r>
    </w:p>
    <w:p w14:paraId="528C5749" w14:textId="11C23E9B" w:rsidR="009D413C" w:rsidRDefault="008E0188" w:rsidP="008E0188">
      <w:pPr>
        <w:pStyle w:val="ListParagraph"/>
        <w:numPr>
          <w:ilvl w:val="0"/>
          <w:numId w:val="5"/>
        </w:numPr>
      </w:pPr>
      <w:r>
        <w:t>Inheritance is a mechanism of reusing the functionalities of one class into another related class.</w:t>
      </w:r>
    </w:p>
    <w:p w14:paraId="05C8E6ED" w14:textId="52B45385" w:rsidR="00DD627F" w:rsidRDefault="00DD627F" w:rsidP="008E0188">
      <w:pPr>
        <w:pStyle w:val="ListParagraph"/>
        <w:numPr>
          <w:ilvl w:val="0"/>
          <w:numId w:val="5"/>
        </w:numPr>
      </w:pPr>
      <w:r>
        <w:t>Inheritance is referred to as "is a" relationship</w:t>
      </w:r>
      <w:r>
        <w:t>.</w:t>
      </w:r>
    </w:p>
    <w:p w14:paraId="4E1DBFFF" w14:textId="77777777" w:rsidR="00F17776" w:rsidRDefault="00F17776" w:rsidP="00F17776">
      <w:pPr>
        <w:pStyle w:val="Heading4"/>
      </w:pPr>
      <w:r>
        <w:t>Role of Access Modifiers in Inheritance</w:t>
      </w:r>
    </w:p>
    <w:p w14:paraId="745E7D96" w14:textId="768F2853" w:rsidR="00497995" w:rsidRDefault="00C23D81" w:rsidP="00497995">
      <w:pPr>
        <w:pStyle w:val="ListParagraph"/>
        <w:numPr>
          <w:ilvl w:val="0"/>
          <w:numId w:val="5"/>
        </w:numPr>
      </w:pPr>
      <w:r>
        <w:t>Access modifiers of each member in the base class impact their accessibility in the derived class.</w:t>
      </w:r>
    </w:p>
    <w:tbl>
      <w:tblPr>
        <w:tblStyle w:val="TableGrid"/>
        <w:tblW w:w="0" w:type="auto"/>
        <w:tblLook w:val="04A0" w:firstRow="1" w:lastRow="0" w:firstColumn="1" w:lastColumn="0" w:noHBand="0" w:noVBand="1"/>
      </w:tblPr>
      <w:tblGrid>
        <w:gridCol w:w="3005"/>
        <w:gridCol w:w="3005"/>
        <w:gridCol w:w="3006"/>
      </w:tblGrid>
      <w:tr w:rsidR="00236F3E" w14:paraId="7986893B" w14:textId="77777777" w:rsidTr="00236F3E">
        <w:tc>
          <w:tcPr>
            <w:tcW w:w="3005" w:type="dxa"/>
          </w:tcPr>
          <w:p w14:paraId="736396D0" w14:textId="380677B5" w:rsidR="00236F3E" w:rsidRPr="008738BE" w:rsidRDefault="00236F3E" w:rsidP="008738BE">
            <w:pPr>
              <w:jc w:val="center"/>
              <w:rPr>
                <w:b/>
                <w:bCs/>
              </w:rPr>
            </w:pPr>
            <w:r w:rsidRPr="008738BE">
              <w:rPr>
                <w:b/>
                <w:bCs/>
              </w:rPr>
              <w:t>Access Modifie</w:t>
            </w:r>
            <w:r w:rsidR="008738BE" w:rsidRPr="008738BE">
              <w:rPr>
                <w:b/>
                <w:bCs/>
              </w:rPr>
              <w:t>rs</w:t>
            </w:r>
          </w:p>
        </w:tc>
        <w:tc>
          <w:tcPr>
            <w:tcW w:w="3005" w:type="dxa"/>
          </w:tcPr>
          <w:p w14:paraId="4E9D9981" w14:textId="24427EE5" w:rsidR="00236F3E" w:rsidRPr="008738BE" w:rsidRDefault="00236F3E" w:rsidP="008738BE">
            <w:pPr>
              <w:jc w:val="center"/>
              <w:rPr>
                <w:b/>
                <w:bCs/>
              </w:rPr>
            </w:pPr>
            <w:r w:rsidRPr="008738BE">
              <w:rPr>
                <w:b/>
                <w:bCs/>
              </w:rPr>
              <w:t>Access</w:t>
            </w:r>
            <w:r w:rsidR="008738BE" w:rsidRPr="008738BE">
              <w:rPr>
                <w:b/>
                <w:bCs/>
              </w:rPr>
              <w:t>i</w:t>
            </w:r>
            <w:r w:rsidRPr="008738BE">
              <w:rPr>
                <w:b/>
                <w:bCs/>
              </w:rPr>
              <w:t>ble in Derived class</w:t>
            </w:r>
          </w:p>
        </w:tc>
        <w:tc>
          <w:tcPr>
            <w:tcW w:w="3006" w:type="dxa"/>
          </w:tcPr>
          <w:p w14:paraId="0F16D218" w14:textId="6B4FE82A" w:rsidR="00236F3E" w:rsidRPr="008738BE" w:rsidRDefault="00236F3E" w:rsidP="008738BE">
            <w:pPr>
              <w:jc w:val="center"/>
              <w:rPr>
                <w:b/>
                <w:bCs/>
              </w:rPr>
            </w:pPr>
            <w:r w:rsidRPr="008738BE">
              <w:rPr>
                <w:b/>
                <w:bCs/>
              </w:rPr>
              <w:t>Become part o</w:t>
            </w:r>
            <w:r w:rsidR="008738BE" w:rsidRPr="008738BE">
              <w:rPr>
                <w:b/>
                <w:bCs/>
              </w:rPr>
              <w:t>f derived class</w:t>
            </w:r>
          </w:p>
        </w:tc>
      </w:tr>
      <w:tr w:rsidR="00236F3E" w14:paraId="0852008F" w14:textId="77777777" w:rsidTr="00236F3E">
        <w:tc>
          <w:tcPr>
            <w:tcW w:w="3005" w:type="dxa"/>
          </w:tcPr>
          <w:p w14:paraId="12482BDA" w14:textId="35451D10" w:rsidR="00236F3E" w:rsidRDefault="008738BE" w:rsidP="00236F3E">
            <w:r>
              <w:t xml:space="preserve">1. </w:t>
            </w:r>
            <w:r w:rsidR="00236F3E">
              <w:t>Public members</w:t>
            </w:r>
          </w:p>
        </w:tc>
        <w:tc>
          <w:tcPr>
            <w:tcW w:w="3005" w:type="dxa"/>
          </w:tcPr>
          <w:p w14:paraId="75C71545" w14:textId="67057F01" w:rsidR="00236F3E" w:rsidRDefault="00C70A31" w:rsidP="00C70A31">
            <w:pPr>
              <w:jc w:val="center"/>
            </w:pPr>
            <w:r>
              <w:rPr>
                <w:rFonts w:ascii="Segoe UI Emoji" w:hAnsi="Segoe UI Emoji" w:cs="Segoe UI Emoji"/>
              </w:rPr>
              <w:t>✅</w:t>
            </w:r>
          </w:p>
        </w:tc>
        <w:tc>
          <w:tcPr>
            <w:tcW w:w="3006" w:type="dxa"/>
          </w:tcPr>
          <w:p w14:paraId="7187F86A" w14:textId="7BAA6CF0" w:rsidR="00236F3E" w:rsidRDefault="00C70A31" w:rsidP="00C70A31">
            <w:pPr>
              <w:jc w:val="center"/>
            </w:pPr>
            <w:r>
              <w:rPr>
                <w:rFonts w:ascii="Segoe UI Emoji" w:hAnsi="Segoe UI Emoji" w:cs="Segoe UI Emoji"/>
              </w:rPr>
              <w:t>✅</w:t>
            </w:r>
          </w:p>
        </w:tc>
      </w:tr>
      <w:tr w:rsidR="002374F7" w14:paraId="0077EA94" w14:textId="77777777" w:rsidTr="00236F3E">
        <w:tc>
          <w:tcPr>
            <w:tcW w:w="3005" w:type="dxa"/>
          </w:tcPr>
          <w:p w14:paraId="394B8436" w14:textId="6B36AABA" w:rsidR="002374F7" w:rsidRDefault="003B6A87" w:rsidP="002374F7">
            <w:r>
              <w:t>2</w:t>
            </w:r>
            <w:r w:rsidR="002374F7">
              <w:t xml:space="preserve">. </w:t>
            </w:r>
            <w:r w:rsidR="002374F7">
              <w:t>Private</w:t>
            </w:r>
            <w:r w:rsidR="002374F7">
              <w:t xml:space="preserve"> members</w:t>
            </w:r>
          </w:p>
        </w:tc>
        <w:tc>
          <w:tcPr>
            <w:tcW w:w="3005" w:type="dxa"/>
          </w:tcPr>
          <w:p w14:paraId="211BD520" w14:textId="343444CE" w:rsidR="002374F7" w:rsidRDefault="002374F7" w:rsidP="002374F7">
            <w:pPr>
              <w:jc w:val="center"/>
            </w:pPr>
            <w:r>
              <w:rPr>
                <w:noProof/>
              </w:rPr>
              <w:drawing>
                <wp:inline distT="0" distB="0" distL="0" distR="0" wp14:anchorId="54406D0C" wp14:editId="46A459DF">
                  <wp:extent cx="205740" cy="205740"/>
                  <wp:effectExtent l="0" t="0" r="3810" b="3810"/>
                  <wp:docPr id="1003223278" name="Graphic 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3278" name="Graphic 1003223278" descr="Close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05740" cy="205740"/>
                          </a:xfrm>
                          <a:prstGeom prst="rect">
                            <a:avLst/>
                          </a:prstGeom>
                        </pic:spPr>
                      </pic:pic>
                    </a:graphicData>
                  </a:graphic>
                </wp:inline>
              </w:drawing>
            </w:r>
          </w:p>
        </w:tc>
        <w:tc>
          <w:tcPr>
            <w:tcW w:w="3006" w:type="dxa"/>
          </w:tcPr>
          <w:p w14:paraId="43CBE75E" w14:textId="298C8FA7" w:rsidR="002374F7" w:rsidRDefault="002374F7" w:rsidP="002374F7">
            <w:pPr>
              <w:jc w:val="center"/>
            </w:pPr>
            <w:r>
              <w:rPr>
                <w:noProof/>
              </w:rPr>
              <w:drawing>
                <wp:inline distT="0" distB="0" distL="0" distR="0" wp14:anchorId="106FB2FE" wp14:editId="28326C07">
                  <wp:extent cx="205740" cy="205740"/>
                  <wp:effectExtent l="0" t="0" r="3810" b="3810"/>
                  <wp:docPr id="1652688801" name="Graphic 165268880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3278" name="Graphic 1003223278" descr="Close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05740" cy="205740"/>
                          </a:xfrm>
                          <a:prstGeom prst="rect">
                            <a:avLst/>
                          </a:prstGeom>
                        </pic:spPr>
                      </pic:pic>
                    </a:graphicData>
                  </a:graphic>
                </wp:inline>
              </w:drawing>
            </w:r>
          </w:p>
        </w:tc>
      </w:tr>
      <w:tr w:rsidR="002374F7" w14:paraId="35D21B26" w14:textId="77777777" w:rsidTr="00236F3E">
        <w:tc>
          <w:tcPr>
            <w:tcW w:w="3005" w:type="dxa"/>
          </w:tcPr>
          <w:p w14:paraId="136ED2AF" w14:textId="64FBEF2E" w:rsidR="002374F7" w:rsidRDefault="003B6A87" w:rsidP="002374F7">
            <w:r>
              <w:t>3</w:t>
            </w:r>
            <w:r w:rsidR="002374F7">
              <w:t xml:space="preserve">. </w:t>
            </w:r>
            <w:r w:rsidR="002374F7">
              <w:t>Protected</w:t>
            </w:r>
            <w:r w:rsidR="002374F7">
              <w:t xml:space="preserve"> members</w:t>
            </w:r>
          </w:p>
        </w:tc>
        <w:tc>
          <w:tcPr>
            <w:tcW w:w="3005" w:type="dxa"/>
          </w:tcPr>
          <w:p w14:paraId="1D954FC8" w14:textId="32FB2653" w:rsidR="002374F7" w:rsidRDefault="002374F7" w:rsidP="002374F7">
            <w:pPr>
              <w:jc w:val="center"/>
            </w:pPr>
            <w:r>
              <w:rPr>
                <w:rFonts w:ascii="Segoe UI Emoji" w:hAnsi="Segoe UI Emoji" w:cs="Segoe UI Emoji"/>
              </w:rPr>
              <w:t>✅</w:t>
            </w:r>
          </w:p>
        </w:tc>
        <w:tc>
          <w:tcPr>
            <w:tcW w:w="3006" w:type="dxa"/>
          </w:tcPr>
          <w:p w14:paraId="04226039" w14:textId="366754D3" w:rsidR="002374F7" w:rsidRDefault="002374F7" w:rsidP="002374F7">
            <w:pPr>
              <w:jc w:val="center"/>
            </w:pPr>
            <w:r>
              <w:rPr>
                <w:noProof/>
              </w:rPr>
              <w:drawing>
                <wp:inline distT="0" distB="0" distL="0" distR="0" wp14:anchorId="352DFD04" wp14:editId="40505E8A">
                  <wp:extent cx="205740" cy="205740"/>
                  <wp:effectExtent l="0" t="0" r="3810" b="3810"/>
                  <wp:docPr id="1901572555" name="Graphic 190157255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3278" name="Graphic 1003223278" descr="Close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05740" cy="205740"/>
                          </a:xfrm>
                          <a:prstGeom prst="rect">
                            <a:avLst/>
                          </a:prstGeom>
                        </pic:spPr>
                      </pic:pic>
                    </a:graphicData>
                  </a:graphic>
                </wp:inline>
              </w:drawing>
            </w:r>
          </w:p>
        </w:tc>
      </w:tr>
      <w:tr w:rsidR="002374F7" w14:paraId="1CCE94AF" w14:textId="77777777" w:rsidTr="00236F3E">
        <w:tc>
          <w:tcPr>
            <w:tcW w:w="3005" w:type="dxa"/>
          </w:tcPr>
          <w:p w14:paraId="586857FC" w14:textId="7E444C08" w:rsidR="002374F7" w:rsidRDefault="003B6A87" w:rsidP="002374F7">
            <w:r>
              <w:t>4</w:t>
            </w:r>
            <w:r w:rsidR="002374F7">
              <w:t xml:space="preserve">. </w:t>
            </w:r>
            <w:r w:rsidR="002374F7">
              <w:t>Internal</w:t>
            </w:r>
            <w:r w:rsidR="002374F7">
              <w:t xml:space="preserve"> members</w:t>
            </w:r>
          </w:p>
        </w:tc>
        <w:tc>
          <w:tcPr>
            <w:tcW w:w="3005" w:type="dxa"/>
          </w:tcPr>
          <w:p w14:paraId="3604322B" w14:textId="01D704E6" w:rsidR="002374F7" w:rsidRDefault="002374F7" w:rsidP="002374F7">
            <w:pPr>
              <w:jc w:val="center"/>
            </w:pPr>
            <w:r>
              <w:rPr>
                <w:rFonts w:ascii="Segoe UI Emoji" w:hAnsi="Segoe UI Emoji" w:cs="Segoe UI Emoji"/>
              </w:rPr>
              <w:t>✅</w:t>
            </w:r>
          </w:p>
        </w:tc>
        <w:tc>
          <w:tcPr>
            <w:tcW w:w="3006" w:type="dxa"/>
          </w:tcPr>
          <w:p w14:paraId="5A056A5F" w14:textId="241F125D" w:rsidR="002374F7" w:rsidRDefault="002374F7" w:rsidP="002374F7">
            <w:pPr>
              <w:jc w:val="center"/>
            </w:pPr>
            <w:r>
              <w:rPr>
                <w:rFonts w:ascii="Segoe UI Emoji" w:hAnsi="Segoe UI Emoji" w:cs="Segoe UI Emoji"/>
              </w:rPr>
              <w:t>✅</w:t>
            </w:r>
          </w:p>
        </w:tc>
      </w:tr>
    </w:tbl>
    <w:p w14:paraId="6CCAE1AB" w14:textId="77777777" w:rsidR="00205627" w:rsidRDefault="00205627" w:rsidP="00205627"/>
    <w:tbl>
      <w:tblPr>
        <w:tblStyle w:val="TableGrid"/>
        <w:tblW w:w="0" w:type="auto"/>
        <w:tblLook w:val="04A0" w:firstRow="1" w:lastRow="0" w:firstColumn="1" w:lastColumn="0" w:noHBand="0" w:noVBand="1"/>
      </w:tblPr>
      <w:tblGrid>
        <w:gridCol w:w="4508"/>
        <w:gridCol w:w="4508"/>
      </w:tblGrid>
      <w:tr w:rsidR="00497995" w14:paraId="122C1E58" w14:textId="77777777" w:rsidTr="00497995">
        <w:tc>
          <w:tcPr>
            <w:tcW w:w="4508" w:type="dxa"/>
          </w:tcPr>
          <w:p w14:paraId="66FB74D4" w14:textId="77777777" w:rsidR="00497995" w:rsidRPr="00874F00" w:rsidRDefault="00497995" w:rsidP="00424105">
            <w:pPr>
              <w:pStyle w:val="NoSpacing"/>
              <w:rPr>
                <w:b/>
                <w:bCs/>
              </w:rPr>
            </w:pPr>
            <w:r w:rsidRPr="00874F00">
              <w:rPr>
                <w:b/>
                <w:bCs/>
              </w:rPr>
              <w:t>Public Members</w:t>
            </w:r>
          </w:p>
          <w:p w14:paraId="33F5FEAA" w14:textId="14432C73" w:rsidR="00424105" w:rsidRDefault="00424105" w:rsidP="00424105">
            <w:pPr>
              <w:pStyle w:val="NoSpacing"/>
              <w:numPr>
                <w:ilvl w:val="0"/>
                <w:numId w:val="5"/>
              </w:numPr>
            </w:pPr>
            <w:r>
              <w:t xml:space="preserve">The public members of the base class are accessible in the derived class and also become part of the derived class object. </w:t>
            </w:r>
          </w:p>
        </w:tc>
        <w:tc>
          <w:tcPr>
            <w:tcW w:w="4508" w:type="dxa"/>
          </w:tcPr>
          <w:p w14:paraId="12ACD68C" w14:textId="77777777" w:rsidR="00424105" w:rsidRDefault="00424105" w:rsidP="0042410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p>
          <w:p w14:paraId="0BAF8571" w14:textId="77777777" w:rsidR="00424105" w:rsidRDefault="00424105" w:rsidP="0042410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9EE596" w14:textId="77777777" w:rsidR="00424105" w:rsidRDefault="00424105" w:rsidP="0042410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FirstName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can be inherited</w:t>
            </w:r>
          </w:p>
          <w:p w14:paraId="55DAABC5" w14:textId="77777777" w:rsidR="00424105" w:rsidRDefault="00424105" w:rsidP="0042410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FC7D35" w14:textId="77777777" w:rsidR="00424105" w:rsidRDefault="00424105" w:rsidP="00424105">
            <w:pPr>
              <w:autoSpaceDE w:val="0"/>
              <w:autoSpaceDN w:val="0"/>
              <w:adjustRightInd w:val="0"/>
              <w:rPr>
                <w:rFonts w:ascii="Cascadia Mono" w:hAnsi="Cascadia Mono" w:cs="Cascadia Mono"/>
                <w:color w:val="000000"/>
                <w:kern w:val="0"/>
                <w:sz w:val="19"/>
                <w:szCs w:val="19"/>
              </w:rPr>
            </w:pPr>
          </w:p>
          <w:p w14:paraId="315C2F86" w14:textId="77777777" w:rsidR="00424105" w:rsidRDefault="00424105" w:rsidP="0042410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r>
              <w:rPr>
                <w:rFonts w:ascii="Cascadia Mono" w:hAnsi="Cascadia Mono" w:cs="Cascadia Mono"/>
                <w:color w:val="000000"/>
                <w:kern w:val="0"/>
                <w:sz w:val="19"/>
                <w:szCs w:val="19"/>
              </w:rPr>
              <w:t xml:space="preserve"> : Person</w:t>
            </w:r>
          </w:p>
          <w:p w14:paraId="3897F648" w14:textId="77777777" w:rsidR="00424105" w:rsidRDefault="00424105" w:rsidP="0042410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CFF063" w14:textId="77777777" w:rsidR="00424105" w:rsidRDefault="00424105" w:rsidP="00424105">
            <w:pPr>
              <w:autoSpaceDE w:val="0"/>
              <w:autoSpaceDN w:val="0"/>
              <w:adjustRightInd w:val="0"/>
              <w:rPr>
                <w:rFonts w:ascii="Cascadia Mono" w:hAnsi="Cascadia Mono" w:cs="Cascadia Mono"/>
                <w:color w:val="000000"/>
                <w:kern w:val="0"/>
                <w:sz w:val="19"/>
                <w:szCs w:val="19"/>
              </w:rPr>
            </w:pPr>
          </w:p>
          <w:p w14:paraId="1C45E3B4" w14:textId="77777777" w:rsidR="00424105" w:rsidRDefault="00424105" w:rsidP="0042410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403D2CC8" w14:textId="77777777" w:rsidR="00424105" w:rsidRDefault="00424105" w:rsidP="00424105">
            <w:pPr>
              <w:autoSpaceDE w:val="0"/>
              <w:autoSpaceDN w:val="0"/>
              <w:adjustRightInd w:val="0"/>
              <w:rPr>
                <w:rFonts w:ascii="Cascadia Mono" w:hAnsi="Cascadia Mono" w:cs="Cascadia Mono"/>
                <w:color w:val="000000"/>
                <w:kern w:val="0"/>
                <w:sz w:val="19"/>
                <w:szCs w:val="19"/>
              </w:rPr>
            </w:pPr>
          </w:p>
          <w:p w14:paraId="05EBDDEF" w14:textId="77777777" w:rsidR="00424105" w:rsidRDefault="00424105" w:rsidP="0042410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44ADD52B" w14:textId="77777777" w:rsidR="00424105" w:rsidRDefault="00424105" w:rsidP="00424105">
            <w:pPr>
              <w:pStyle w:val="NormalWeb"/>
            </w:pPr>
            <w:r>
              <w:rPr>
                <w:rFonts w:ascii="Cascadia Mono" w:hAnsi="Cascadia Mono" w:cs="Cascadia Mono"/>
                <w:color w:val="000000"/>
                <w:sz w:val="19"/>
                <w:szCs w:val="19"/>
              </w:rPr>
              <w:t xml:space="preserve">emp.FirstName = </w:t>
            </w:r>
            <w:r>
              <w:rPr>
                <w:rFonts w:ascii="Cascadia Mono" w:hAnsi="Cascadia Mono" w:cs="Cascadia Mono"/>
                <w:color w:val="A31515"/>
                <w:sz w:val="19"/>
                <w:szCs w:val="19"/>
              </w:rPr>
              <w:t>"Bill"</w:t>
            </w:r>
            <w:r>
              <w:rPr>
                <w:rFonts w:ascii="Cascadia Mono" w:hAnsi="Cascadia Mono" w:cs="Cascadia Mono"/>
                <w:color w:val="000000"/>
                <w:sz w:val="19"/>
                <w:szCs w:val="19"/>
              </w:rPr>
              <w:t xml:space="preserve">; </w:t>
            </w:r>
            <w:r>
              <w:rPr>
                <w:rFonts w:ascii="Cascadia Mono" w:hAnsi="Cascadia Mono" w:cs="Cascadia Mono"/>
                <w:color w:val="008000"/>
                <w:sz w:val="19"/>
                <w:szCs w:val="19"/>
              </w:rPr>
              <w:t>// valid</w:t>
            </w:r>
          </w:p>
          <w:p w14:paraId="7F3793C0" w14:textId="77777777" w:rsidR="00497995" w:rsidRDefault="00497995" w:rsidP="00497995"/>
        </w:tc>
      </w:tr>
      <w:tr w:rsidR="00497995" w14:paraId="2E23A4D4" w14:textId="77777777" w:rsidTr="00497995">
        <w:tc>
          <w:tcPr>
            <w:tcW w:w="4508" w:type="dxa"/>
          </w:tcPr>
          <w:p w14:paraId="21582ED5" w14:textId="600FB608" w:rsidR="00424105" w:rsidRPr="00874F00" w:rsidRDefault="00424105" w:rsidP="00424105">
            <w:pPr>
              <w:pStyle w:val="NoSpacing"/>
              <w:rPr>
                <w:b/>
                <w:bCs/>
              </w:rPr>
            </w:pPr>
            <w:r w:rsidRPr="00874F00">
              <w:rPr>
                <w:b/>
                <w:bCs/>
              </w:rPr>
              <w:lastRenderedPageBreak/>
              <w:t>Private Members</w:t>
            </w:r>
          </w:p>
          <w:p w14:paraId="5D150870" w14:textId="72488B4B" w:rsidR="00424105" w:rsidRPr="00424105" w:rsidRDefault="00424105" w:rsidP="00424105">
            <w:pPr>
              <w:pStyle w:val="NoSpacing"/>
              <w:numPr>
                <w:ilvl w:val="0"/>
                <w:numId w:val="5"/>
              </w:numPr>
            </w:pPr>
            <w:r w:rsidRPr="00424105">
              <w:t xml:space="preserve">The private members of the base class cannot be accessed directly from the derived class and cannot be part of the derived class object. </w:t>
            </w:r>
          </w:p>
          <w:p w14:paraId="4194D788" w14:textId="77777777" w:rsidR="00497995" w:rsidRPr="00424105" w:rsidRDefault="00497995" w:rsidP="00424105">
            <w:pPr>
              <w:pStyle w:val="NoSpacing"/>
            </w:pPr>
          </w:p>
        </w:tc>
        <w:tc>
          <w:tcPr>
            <w:tcW w:w="4508" w:type="dxa"/>
          </w:tcPr>
          <w:p w14:paraId="5A4A6291"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p>
          <w:p w14:paraId="72B433D5"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356672"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FirstName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cannot be inherited</w:t>
            </w:r>
          </w:p>
          <w:p w14:paraId="49A7E4D4"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026272" w14:textId="77777777" w:rsidR="00263EBC" w:rsidRDefault="00263EBC" w:rsidP="00263EBC">
            <w:pPr>
              <w:autoSpaceDE w:val="0"/>
              <w:autoSpaceDN w:val="0"/>
              <w:adjustRightInd w:val="0"/>
              <w:rPr>
                <w:rFonts w:ascii="Cascadia Mono" w:hAnsi="Cascadia Mono" w:cs="Cascadia Mono"/>
                <w:color w:val="000000"/>
                <w:kern w:val="0"/>
                <w:sz w:val="19"/>
                <w:szCs w:val="19"/>
              </w:rPr>
            </w:pPr>
          </w:p>
          <w:p w14:paraId="7B87898D"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r>
              <w:rPr>
                <w:rFonts w:ascii="Cascadia Mono" w:hAnsi="Cascadia Mono" w:cs="Cascadia Mono"/>
                <w:color w:val="000000"/>
                <w:kern w:val="0"/>
                <w:sz w:val="19"/>
                <w:szCs w:val="19"/>
              </w:rPr>
              <w:t xml:space="preserve"> : Person</w:t>
            </w:r>
          </w:p>
          <w:p w14:paraId="19B4D3C5"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2CF59F" w14:textId="77777777" w:rsidR="00263EBC" w:rsidRDefault="00263EBC" w:rsidP="00263EBC">
            <w:pPr>
              <w:autoSpaceDE w:val="0"/>
              <w:autoSpaceDN w:val="0"/>
              <w:adjustRightInd w:val="0"/>
              <w:rPr>
                <w:rFonts w:ascii="Cascadia Mono" w:hAnsi="Cascadia Mono" w:cs="Cascadia Mono"/>
                <w:color w:val="000000"/>
                <w:kern w:val="0"/>
                <w:sz w:val="19"/>
                <w:szCs w:val="19"/>
              </w:rPr>
            </w:pPr>
          </w:p>
          <w:p w14:paraId="5CD7B26C"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E4B505" w14:textId="77777777" w:rsidR="00263EBC" w:rsidRDefault="00263EBC" w:rsidP="00263EBC">
            <w:pPr>
              <w:autoSpaceDE w:val="0"/>
              <w:autoSpaceDN w:val="0"/>
              <w:adjustRightInd w:val="0"/>
              <w:rPr>
                <w:rFonts w:ascii="Cascadia Mono" w:hAnsi="Cascadia Mono" w:cs="Cascadia Mono"/>
                <w:color w:val="000000"/>
                <w:kern w:val="0"/>
                <w:sz w:val="19"/>
                <w:szCs w:val="19"/>
              </w:rPr>
            </w:pPr>
          </w:p>
          <w:p w14:paraId="36016E36"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6FEDEEF2" w14:textId="77777777" w:rsidR="00263EBC" w:rsidRDefault="00263EBC" w:rsidP="00263EBC">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emp.FirstName; </w:t>
            </w:r>
            <w:r>
              <w:rPr>
                <w:rFonts w:ascii="Cascadia Mono" w:hAnsi="Cascadia Mono" w:cs="Cascadia Mono"/>
                <w:color w:val="008000"/>
                <w:kern w:val="0"/>
                <w:sz w:val="19"/>
                <w:szCs w:val="19"/>
              </w:rPr>
              <w:t>// Compile-time error</w:t>
            </w:r>
          </w:p>
          <w:p w14:paraId="061D53C7" w14:textId="77777777" w:rsidR="00497995" w:rsidRDefault="00497995" w:rsidP="00497995"/>
        </w:tc>
      </w:tr>
      <w:tr w:rsidR="00497995" w14:paraId="609F4DF4" w14:textId="77777777" w:rsidTr="00497995">
        <w:tc>
          <w:tcPr>
            <w:tcW w:w="4508" w:type="dxa"/>
          </w:tcPr>
          <w:p w14:paraId="3D9CE828" w14:textId="77777777" w:rsidR="00263EBC" w:rsidRPr="00874F00" w:rsidRDefault="00263EBC" w:rsidP="00263EBC">
            <w:pPr>
              <w:pStyle w:val="NoSpacing"/>
              <w:rPr>
                <w:b/>
                <w:bCs/>
              </w:rPr>
            </w:pPr>
            <w:r w:rsidRPr="00874F00">
              <w:rPr>
                <w:b/>
                <w:bCs/>
              </w:rPr>
              <w:t>Protected Members</w:t>
            </w:r>
          </w:p>
          <w:p w14:paraId="287720F3" w14:textId="3DEEB073" w:rsidR="00497995" w:rsidRDefault="00263EBC" w:rsidP="00263EBC">
            <w:pPr>
              <w:pStyle w:val="NoSpacing"/>
              <w:numPr>
                <w:ilvl w:val="0"/>
                <w:numId w:val="5"/>
              </w:numPr>
            </w:pPr>
            <w:r>
              <w:t>The protected members of the base class can be accessible in the derived class but cannot be a part of the derived class object.</w:t>
            </w:r>
          </w:p>
        </w:tc>
        <w:tc>
          <w:tcPr>
            <w:tcW w:w="4508" w:type="dxa"/>
          </w:tcPr>
          <w:p w14:paraId="770C35D0"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p>
          <w:p w14:paraId="2A796ABE"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00D05F"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FirstName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D467BB8"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505F5" w14:textId="77777777" w:rsidR="00263EBC" w:rsidRDefault="00263EBC" w:rsidP="00263EBC">
            <w:pPr>
              <w:autoSpaceDE w:val="0"/>
              <w:autoSpaceDN w:val="0"/>
              <w:adjustRightInd w:val="0"/>
              <w:rPr>
                <w:rFonts w:ascii="Cascadia Mono" w:hAnsi="Cascadia Mono" w:cs="Cascadia Mono"/>
                <w:color w:val="000000"/>
                <w:kern w:val="0"/>
                <w:sz w:val="19"/>
                <w:szCs w:val="19"/>
              </w:rPr>
            </w:pPr>
          </w:p>
          <w:p w14:paraId="4FC23FC0"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r>
              <w:rPr>
                <w:rFonts w:ascii="Cascadia Mono" w:hAnsi="Cascadia Mono" w:cs="Cascadia Mono"/>
                <w:color w:val="000000"/>
                <w:kern w:val="0"/>
                <w:sz w:val="19"/>
                <w:szCs w:val="19"/>
              </w:rPr>
              <w:t xml:space="preserve"> : Person</w:t>
            </w:r>
          </w:p>
          <w:p w14:paraId="6A1487FB"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0B1A338"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GetName()</w:t>
            </w:r>
          </w:p>
          <w:p w14:paraId="29CF5890"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854F27"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.FirstName;</w:t>
            </w:r>
            <w:r>
              <w:rPr>
                <w:rFonts w:ascii="Cascadia Mono" w:hAnsi="Cascadia Mono" w:cs="Cascadia Mono"/>
                <w:color w:val="008000"/>
                <w:kern w:val="0"/>
                <w:sz w:val="19"/>
                <w:szCs w:val="19"/>
              </w:rPr>
              <w:t>// valid</w:t>
            </w:r>
          </w:p>
          <w:p w14:paraId="1F3A3F8C"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A49010"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37841C" w14:textId="77777777" w:rsidR="00263EBC" w:rsidRDefault="00263EBC" w:rsidP="00263EBC">
            <w:pPr>
              <w:autoSpaceDE w:val="0"/>
              <w:autoSpaceDN w:val="0"/>
              <w:adjustRightInd w:val="0"/>
              <w:rPr>
                <w:rFonts w:ascii="Cascadia Mono" w:hAnsi="Cascadia Mono" w:cs="Cascadia Mono"/>
                <w:color w:val="000000"/>
                <w:kern w:val="0"/>
                <w:sz w:val="19"/>
                <w:szCs w:val="19"/>
              </w:rPr>
            </w:pPr>
          </w:p>
          <w:p w14:paraId="78D41F41"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7CBFEED4" w14:textId="77777777" w:rsidR="00263EBC" w:rsidRDefault="00263EBC" w:rsidP="00263EBC">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emp.GetName();</w:t>
            </w:r>
            <w:r>
              <w:rPr>
                <w:rFonts w:ascii="Cascadia Mono" w:hAnsi="Cascadia Mono" w:cs="Cascadia Mono"/>
                <w:color w:val="008000"/>
                <w:kern w:val="0"/>
                <w:sz w:val="19"/>
                <w:szCs w:val="19"/>
              </w:rPr>
              <w:t>// valid</w:t>
            </w:r>
          </w:p>
          <w:p w14:paraId="6A3A42B5" w14:textId="77777777" w:rsidR="00263EBC" w:rsidRPr="007F3A3F" w:rsidRDefault="00263EBC" w:rsidP="00263EBC">
            <w:r>
              <w:rPr>
                <w:rFonts w:ascii="Cascadia Mono" w:hAnsi="Cascadia Mono" w:cs="Cascadia Mono"/>
                <w:color w:val="000000"/>
                <w:kern w:val="0"/>
                <w:sz w:val="19"/>
                <w:szCs w:val="19"/>
              </w:rPr>
              <w:t xml:space="preserve">emp.FirstName; </w:t>
            </w:r>
            <w:r>
              <w:rPr>
                <w:rFonts w:ascii="Cascadia Mono" w:hAnsi="Cascadia Mono" w:cs="Cascadia Mono"/>
                <w:color w:val="008000"/>
                <w:kern w:val="0"/>
                <w:sz w:val="19"/>
                <w:szCs w:val="19"/>
              </w:rPr>
              <w:t>// Compile-time error.</w:t>
            </w:r>
          </w:p>
          <w:p w14:paraId="7D37CC23" w14:textId="77777777" w:rsidR="00497995" w:rsidRDefault="00497995" w:rsidP="00497995"/>
        </w:tc>
      </w:tr>
      <w:tr w:rsidR="00497995" w14:paraId="4DFD3AE4" w14:textId="77777777" w:rsidTr="00497995">
        <w:tc>
          <w:tcPr>
            <w:tcW w:w="4508" w:type="dxa"/>
          </w:tcPr>
          <w:p w14:paraId="76CA9495" w14:textId="77777777" w:rsidR="009B7A13" w:rsidRPr="0017121F" w:rsidRDefault="009B7A13" w:rsidP="009B7A13">
            <w:pPr>
              <w:pStyle w:val="NoSpacing"/>
              <w:rPr>
                <w:b/>
                <w:bCs/>
              </w:rPr>
            </w:pPr>
            <w:r w:rsidRPr="0017121F">
              <w:rPr>
                <w:b/>
                <w:bCs/>
              </w:rPr>
              <w:t>Internal Members</w:t>
            </w:r>
          </w:p>
          <w:p w14:paraId="5A7E7191" w14:textId="00D7C2C9" w:rsidR="009B7A13" w:rsidRDefault="00E23CDF" w:rsidP="009B7A13">
            <w:pPr>
              <w:pStyle w:val="ListParagraph"/>
              <w:numPr>
                <w:ilvl w:val="0"/>
                <w:numId w:val="5"/>
              </w:numPr>
            </w:pPr>
            <w:r>
              <w:t>Internal members are accessible in the derived class and are part of the derived class object.</w:t>
            </w:r>
          </w:p>
        </w:tc>
        <w:bookmarkStart w:id="800" w:name="_MON_1748013376"/>
        <w:bookmarkEnd w:id="800"/>
        <w:tc>
          <w:tcPr>
            <w:tcW w:w="4508" w:type="dxa"/>
          </w:tcPr>
          <w:p w14:paraId="3FD79F0B" w14:textId="192DF70B" w:rsidR="00497995" w:rsidRDefault="002D4547" w:rsidP="00BC0745">
            <w:r>
              <w:object w:dxaOrig="4022" w:dyaOrig="3048" w14:anchorId="7F6E9114">
                <v:shape id="_x0000_i1054" type="#_x0000_t75" style="width:201.1pt;height:152.4pt" o:ole="">
                  <v:imagedata r:id="rId32" o:title=""/>
                </v:shape>
                <o:OLEObject Type="Embed" ProgID="Word.Document.12" ShapeID="_x0000_i1054" DrawAspect="Content" ObjectID="_1748243264" r:id="rId33">
                  <o:FieldCodes>\s</o:FieldCodes>
                </o:OLEObject>
              </w:object>
            </w:r>
          </w:p>
        </w:tc>
      </w:tr>
      <w:tr w:rsidR="00497995" w14:paraId="791F8449" w14:textId="77777777" w:rsidTr="00497995">
        <w:tc>
          <w:tcPr>
            <w:tcW w:w="4508" w:type="dxa"/>
          </w:tcPr>
          <w:p w14:paraId="06C92B20" w14:textId="77777777" w:rsidR="00497995" w:rsidRDefault="00497995" w:rsidP="00497995"/>
        </w:tc>
        <w:tc>
          <w:tcPr>
            <w:tcW w:w="4508" w:type="dxa"/>
          </w:tcPr>
          <w:p w14:paraId="6E882C7C" w14:textId="77777777" w:rsidR="00497995" w:rsidRDefault="00497995" w:rsidP="00497995"/>
        </w:tc>
      </w:tr>
    </w:tbl>
    <w:p w14:paraId="260BEF02" w14:textId="02159FC0" w:rsidR="0006378B" w:rsidRDefault="0006378B" w:rsidP="0006378B"/>
    <w:p w14:paraId="4B862004" w14:textId="77777777" w:rsidR="00F734D6" w:rsidRDefault="00F734D6" w:rsidP="00BB5905">
      <w:pPr>
        <w:pStyle w:val="Heading4"/>
      </w:pPr>
      <w:r>
        <w:t>Constructors</w:t>
      </w:r>
    </w:p>
    <w:p w14:paraId="67020592" w14:textId="77777777" w:rsidR="00A62F5F" w:rsidRDefault="00A62F5F" w:rsidP="00A62F5F">
      <w:pPr>
        <w:pStyle w:val="ListParagraph"/>
        <w:numPr>
          <w:ilvl w:val="0"/>
          <w:numId w:val="5"/>
        </w:numPr>
      </w:pPr>
      <w:r>
        <w:t xml:space="preserve">Creating an object of the derived class will first call the constructor of the base class and then the derived class. </w:t>
      </w:r>
    </w:p>
    <w:p w14:paraId="3ADCDF09" w14:textId="35AA72C7" w:rsidR="00F734D6" w:rsidRDefault="00A62F5F" w:rsidP="00A62F5F">
      <w:pPr>
        <w:pStyle w:val="ListParagraph"/>
        <w:numPr>
          <w:ilvl w:val="0"/>
          <w:numId w:val="5"/>
        </w:numPr>
      </w:pPr>
      <w:r>
        <w:lastRenderedPageBreak/>
        <w:t>If there are multiple levels of inheritance then the constructor of the first base class will be called and then the second base class and so on.</w:t>
      </w:r>
    </w:p>
    <w:p w14:paraId="5E712522" w14:textId="77777777" w:rsidR="00A62F5F" w:rsidRDefault="00A62F5F" w:rsidP="00A62F5F">
      <w:pPr>
        <w:ind w:left="360"/>
      </w:pPr>
    </w:p>
    <w:bookmarkStart w:id="801" w:name="_MON_1748013341"/>
    <w:bookmarkEnd w:id="801"/>
    <w:p w14:paraId="5E6D853E" w14:textId="35C17D81" w:rsidR="002D4547" w:rsidRDefault="002D4547" w:rsidP="00FE6399">
      <w:pPr>
        <w:ind w:left="360"/>
      </w:pPr>
      <w:r>
        <w:object w:dxaOrig="5954" w:dyaOrig="3936" w14:anchorId="057213BA">
          <v:shape id="_x0000_i1055" type="#_x0000_t75" style="width:297.7pt;height:196.8pt" o:ole="">
            <v:imagedata r:id="rId34" o:title=""/>
          </v:shape>
          <o:OLEObject Type="Embed" ProgID="Word.Document.12" ShapeID="_x0000_i1055" DrawAspect="Content" ObjectID="_1748243265" r:id="rId35">
            <o:FieldCodes>\s</o:FieldCodes>
          </o:OLEObject>
        </w:object>
      </w:r>
      <w:r w:rsidR="00FE6399">
        <w:t xml:space="preserve"> </w:t>
      </w:r>
      <w:r w:rsidR="00FE6399" w:rsidRPr="00FE6399">
        <w:drawing>
          <wp:inline distT="0" distB="0" distL="0" distR="0" wp14:anchorId="5AF87D54" wp14:editId="09ECD397">
            <wp:extent cx="1531753" cy="777307"/>
            <wp:effectExtent l="0" t="0" r="0" b="3810"/>
            <wp:docPr id="200610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09570" name=""/>
                    <pic:cNvPicPr/>
                  </pic:nvPicPr>
                  <pic:blipFill>
                    <a:blip r:embed="rId36"/>
                    <a:stretch>
                      <a:fillRect/>
                    </a:stretch>
                  </pic:blipFill>
                  <pic:spPr>
                    <a:xfrm>
                      <a:off x="0" y="0"/>
                      <a:ext cx="1531753" cy="777307"/>
                    </a:xfrm>
                    <a:prstGeom prst="rect">
                      <a:avLst/>
                    </a:prstGeom>
                  </pic:spPr>
                </pic:pic>
              </a:graphicData>
            </a:graphic>
          </wp:inline>
        </w:drawing>
      </w:r>
    </w:p>
    <w:p w14:paraId="43FA8ABE" w14:textId="6AB152FB" w:rsidR="00FE6399" w:rsidRDefault="009C5409" w:rsidP="009C5409">
      <w:pPr>
        <w:pStyle w:val="ListParagraph"/>
        <w:numPr>
          <w:ilvl w:val="0"/>
          <w:numId w:val="5"/>
        </w:numPr>
      </w:pPr>
      <w:r>
        <w:t xml:space="preserve">Use the </w:t>
      </w:r>
      <w:r w:rsidRPr="009C5409">
        <w:rPr>
          <w:rStyle w:val="HTMLCode"/>
          <w:rFonts w:eastAsiaTheme="minorHAnsi"/>
        </w:rPr>
        <w:t>base</w:t>
      </w:r>
      <w:r>
        <w:t xml:space="preserve"> keyword in the derived class to access the public members of the base class. For example, the following calls the base class's parameterized constructor using the </w:t>
      </w:r>
      <w:r w:rsidRPr="009C5409">
        <w:rPr>
          <w:rStyle w:val="HTMLCode"/>
          <w:rFonts w:eastAsiaTheme="minorHAnsi"/>
        </w:rPr>
        <w:t>:base()</w:t>
      </w:r>
      <w:r>
        <w:t>.</w:t>
      </w:r>
    </w:p>
    <w:bookmarkStart w:id="802" w:name="_MON_1748014000"/>
    <w:bookmarkEnd w:id="802"/>
    <w:p w14:paraId="1D6A3A02" w14:textId="52F07326" w:rsidR="009C5409" w:rsidRDefault="0049011E" w:rsidP="00FE6399">
      <w:pPr>
        <w:ind w:left="360"/>
      </w:pPr>
      <w:r>
        <w:object w:dxaOrig="7272" w:dyaOrig="5528" w14:anchorId="5683F55B">
          <v:shape id="_x0000_i1112" type="#_x0000_t75" style="width:363.6pt;height:276.4pt" o:ole="">
            <v:imagedata r:id="rId37" o:title=""/>
          </v:shape>
          <o:OLEObject Type="Embed" ProgID="Word.Document.12" ShapeID="_x0000_i1112" DrawAspect="Content" ObjectID="_1748243266" r:id="rId38">
            <o:FieldCodes>\s</o:FieldCodes>
          </o:OLEObject>
        </w:object>
      </w:r>
    </w:p>
    <w:p w14:paraId="7F9000E6" w14:textId="3DC96858" w:rsidR="0028037B" w:rsidRDefault="0028037B" w:rsidP="00FE6399">
      <w:pPr>
        <w:ind w:left="360"/>
      </w:pPr>
      <w:r w:rsidRPr="0028037B">
        <w:drawing>
          <wp:inline distT="0" distB="0" distL="0" distR="0" wp14:anchorId="72B4BE79" wp14:editId="1AFC253D">
            <wp:extent cx="2827265" cy="922100"/>
            <wp:effectExtent l="0" t="0" r="0" b="0"/>
            <wp:docPr id="143009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92664" name=""/>
                    <pic:cNvPicPr/>
                  </pic:nvPicPr>
                  <pic:blipFill>
                    <a:blip r:embed="rId39"/>
                    <a:stretch>
                      <a:fillRect/>
                    </a:stretch>
                  </pic:blipFill>
                  <pic:spPr>
                    <a:xfrm>
                      <a:off x="0" y="0"/>
                      <a:ext cx="2827265" cy="922100"/>
                    </a:xfrm>
                    <a:prstGeom prst="rect">
                      <a:avLst/>
                    </a:prstGeom>
                  </pic:spPr>
                </pic:pic>
              </a:graphicData>
            </a:graphic>
          </wp:inline>
        </w:drawing>
      </w:r>
    </w:p>
    <w:p w14:paraId="26533855" w14:textId="77777777" w:rsidR="0028037B" w:rsidRDefault="0028037B" w:rsidP="00FE6399">
      <w:pPr>
        <w:ind w:left="360"/>
      </w:pPr>
    </w:p>
    <w:p w14:paraId="53CF792D" w14:textId="77777777" w:rsidR="0049011E" w:rsidRDefault="0049011E" w:rsidP="0049011E">
      <w:pPr>
        <w:pStyle w:val="Heading4"/>
      </w:pPr>
      <w:r>
        <w:t>Object Initialization</w:t>
      </w:r>
    </w:p>
    <w:bookmarkStart w:id="803" w:name="_MON_1748014120"/>
    <w:bookmarkEnd w:id="803"/>
    <w:p w14:paraId="2520CAFE" w14:textId="35A05B92" w:rsidR="0049011E" w:rsidRDefault="000F4E77" w:rsidP="0049011E">
      <w:r>
        <w:object w:dxaOrig="9360" w:dyaOrig="9715" w14:anchorId="3DB201D6">
          <v:shape id="_x0000_i1115" type="#_x0000_t75" style="width:468pt;height:485.75pt" o:ole="">
            <v:imagedata r:id="rId40" o:title=""/>
          </v:shape>
          <o:OLEObject Type="Embed" ProgID="Word.Document.12" ShapeID="_x0000_i1115" DrawAspect="Content" ObjectID="_1748243267" r:id="rId41">
            <o:FieldCodes>\s</o:FieldCodes>
          </o:OLEObject>
        </w:object>
      </w:r>
    </w:p>
    <w:p w14:paraId="0655DF71" w14:textId="77777777" w:rsidR="00E867DB" w:rsidRDefault="00E867DB" w:rsidP="0049011E"/>
    <w:p w14:paraId="5C63EE2D" w14:textId="77777777" w:rsidR="00E867DB" w:rsidRDefault="00E867DB" w:rsidP="00E867DB">
      <w:pPr>
        <w:pStyle w:val="Heading4"/>
      </w:pPr>
      <w:r>
        <w:t>Type Conversion</w:t>
      </w:r>
    </w:p>
    <w:p w14:paraId="4EC365C7" w14:textId="77777777" w:rsidR="0008070E" w:rsidRDefault="0008070E" w:rsidP="0008070E">
      <w:pPr>
        <w:pStyle w:val="NormalWeb"/>
      </w:pPr>
      <w:r>
        <w:t xml:space="preserve">The base type converts to the base class implicitly whereas the derived type must be converted to the base class explicitly using the </w:t>
      </w:r>
      <w:r w:rsidRPr="0008070E">
        <w:rPr>
          <w:rStyle w:val="HTMLCode"/>
          <w:b/>
          <w:bCs/>
          <w:highlight w:val="yellow"/>
        </w:rPr>
        <w:t>as</w:t>
      </w:r>
      <w:r>
        <w:t xml:space="preserve"> operator.</w:t>
      </w:r>
    </w:p>
    <w:bookmarkStart w:id="804" w:name="_MON_1748014243"/>
    <w:bookmarkEnd w:id="804"/>
    <w:p w14:paraId="296FC41A" w14:textId="3D457214" w:rsidR="0008070E" w:rsidRDefault="00BF0E09" w:rsidP="0008070E">
      <w:pPr>
        <w:pStyle w:val="NormalWeb"/>
      </w:pPr>
      <w:r>
        <w:object w:dxaOrig="9360" w:dyaOrig="5749" w14:anchorId="62398B22">
          <v:shape id="_x0000_i1119" type="#_x0000_t75" style="width:468pt;height:287.45pt" o:ole="">
            <v:imagedata r:id="rId42" o:title=""/>
          </v:shape>
          <o:OLEObject Type="Embed" ProgID="Word.Document.12" ShapeID="_x0000_i1119" DrawAspect="Content" ObjectID="_1748243268" r:id="rId43">
            <o:FieldCodes>\s</o:FieldCodes>
          </o:OLEObject>
        </w:object>
      </w:r>
    </w:p>
    <w:p w14:paraId="2BEFE0DD" w14:textId="6C84269E" w:rsidR="00040FD1" w:rsidRDefault="00040FD1" w:rsidP="0008070E">
      <w:pPr>
        <w:pStyle w:val="NormalWeb"/>
      </w:pPr>
      <w:r w:rsidRPr="00040FD1">
        <w:drawing>
          <wp:inline distT="0" distB="0" distL="0" distR="0" wp14:anchorId="24CA7216" wp14:editId="0587850C">
            <wp:extent cx="2103302" cy="1303133"/>
            <wp:effectExtent l="0" t="0" r="0" b="0"/>
            <wp:docPr id="173384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42650" name=""/>
                    <pic:cNvPicPr/>
                  </pic:nvPicPr>
                  <pic:blipFill>
                    <a:blip r:embed="rId44"/>
                    <a:stretch>
                      <a:fillRect/>
                    </a:stretch>
                  </pic:blipFill>
                  <pic:spPr>
                    <a:xfrm>
                      <a:off x="0" y="0"/>
                      <a:ext cx="2103302" cy="1303133"/>
                    </a:xfrm>
                    <a:prstGeom prst="rect">
                      <a:avLst/>
                    </a:prstGeom>
                  </pic:spPr>
                </pic:pic>
              </a:graphicData>
            </a:graphic>
          </wp:inline>
        </w:drawing>
      </w:r>
    </w:p>
    <w:p w14:paraId="1C812C63" w14:textId="53395BAD" w:rsidR="00E867DB" w:rsidRDefault="00AE6DE3" w:rsidP="00C248B9">
      <w:pPr>
        <w:pStyle w:val="Heading4"/>
      </w:pPr>
      <w:r>
        <w:t>Types of Inheritance</w:t>
      </w:r>
    </w:p>
    <w:tbl>
      <w:tblPr>
        <w:tblStyle w:val="TableGrid"/>
        <w:tblW w:w="0" w:type="auto"/>
        <w:tblLook w:val="04A0" w:firstRow="1" w:lastRow="0" w:firstColumn="1" w:lastColumn="0" w:noHBand="0" w:noVBand="1"/>
      </w:tblPr>
      <w:tblGrid>
        <w:gridCol w:w="4508"/>
        <w:gridCol w:w="4508"/>
      </w:tblGrid>
      <w:tr w:rsidR="00C248B9" w14:paraId="2493EE31" w14:textId="77777777" w:rsidTr="00C248B9">
        <w:tc>
          <w:tcPr>
            <w:tcW w:w="4508" w:type="dxa"/>
          </w:tcPr>
          <w:p w14:paraId="62FA04E5" w14:textId="77777777" w:rsidR="00C248B9" w:rsidRDefault="00C248B9" w:rsidP="00C248B9">
            <w:pPr>
              <w:pStyle w:val="NoSpacing"/>
              <w:rPr>
                <w:b/>
                <w:bCs/>
              </w:rPr>
            </w:pPr>
            <w:r w:rsidRPr="00C248B9">
              <w:rPr>
                <w:b/>
                <w:bCs/>
              </w:rPr>
              <w:t>Single Inheritance</w:t>
            </w:r>
          </w:p>
          <w:p w14:paraId="5F1F3B71" w14:textId="2AD1A743" w:rsidR="00C248B9" w:rsidRPr="00C248B9" w:rsidRDefault="00C248B9" w:rsidP="00C248B9">
            <w:pPr>
              <w:pStyle w:val="NoSpacing"/>
              <w:numPr>
                <w:ilvl w:val="0"/>
                <w:numId w:val="5"/>
              </w:numPr>
              <w:rPr>
                <w:b/>
                <w:bCs/>
              </w:rPr>
            </w:pPr>
            <w:r>
              <w:t>only one derived class inherits a single base class.</w:t>
            </w:r>
          </w:p>
        </w:tc>
        <w:tc>
          <w:tcPr>
            <w:tcW w:w="4508" w:type="dxa"/>
          </w:tcPr>
          <w:p w14:paraId="4C383D49" w14:textId="027DC683" w:rsidR="00C248B9" w:rsidRDefault="00C248B9" w:rsidP="00C248B9">
            <w:pPr>
              <w:pStyle w:val="NormalWeb"/>
            </w:pPr>
            <w:r w:rsidRPr="00C248B9">
              <w:drawing>
                <wp:inline distT="0" distB="0" distL="0" distR="0" wp14:anchorId="2E353B93" wp14:editId="186E03D7">
                  <wp:extent cx="1836420" cy="1097280"/>
                  <wp:effectExtent l="0" t="0" r="0" b="7620"/>
                  <wp:docPr id="168141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13136" name=""/>
                          <pic:cNvPicPr/>
                        </pic:nvPicPr>
                        <pic:blipFill>
                          <a:blip r:embed="rId45"/>
                          <a:stretch>
                            <a:fillRect/>
                          </a:stretch>
                        </pic:blipFill>
                        <pic:spPr>
                          <a:xfrm>
                            <a:off x="0" y="0"/>
                            <a:ext cx="1836581" cy="1097376"/>
                          </a:xfrm>
                          <a:prstGeom prst="rect">
                            <a:avLst/>
                          </a:prstGeom>
                        </pic:spPr>
                      </pic:pic>
                    </a:graphicData>
                  </a:graphic>
                </wp:inline>
              </w:drawing>
            </w:r>
          </w:p>
        </w:tc>
      </w:tr>
      <w:tr w:rsidR="00C248B9" w14:paraId="24733E68" w14:textId="77777777" w:rsidTr="00C248B9">
        <w:tc>
          <w:tcPr>
            <w:tcW w:w="4508" w:type="dxa"/>
          </w:tcPr>
          <w:p w14:paraId="5130D042" w14:textId="77777777" w:rsidR="00BB466C" w:rsidRPr="000636DE" w:rsidRDefault="00BB466C" w:rsidP="000636DE">
            <w:pPr>
              <w:pStyle w:val="NoSpacing"/>
              <w:rPr>
                <w:b/>
                <w:bCs/>
              </w:rPr>
            </w:pPr>
            <w:r w:rsidRPr="000636DE">
              <w:rPr>
                <w:b/>
                <w:bCs/>
              </w:rPr>
              <w:t>Multi-level Inheritance</w:t>
            </w:r>
          </w:p>
          <w:p w14:paraId="2B615DDE" w14:textId="2509174C" w:rsidR="000636DE" w:rsidRDefault="000636DE" w:rsidP="000636DE">
            <w:pPr>
              <w:pStyle w:val="NoSpacing"/>
              <w:numPr>
                <w:ilvl w:val="0"/>
                <w:numId w:val="5"/>
              </w:numPr>
            </w:pPr>
            <w:r>
              <w:t>A</w:t>
            </w:r>
            <w:r>
              <w:t xml:space="preserve"> derived class inherits from a base class and then the same derived class becomes a base class for another derived class. </w:t>
            </w:r>
          </w:p>
          <w:p w14:paraId="5A258B04" w14:textId="3E84D86E" w:rsidR="00C248B9" w:rsidRDefault="000636DE" w:rsidP="000636DE">
            <w:pPr>
              <w:pStyle w:val="NoSpacing"/>
              <w:numPr>
                <w:ilvl w:val="0"/>
                <w:numId w:val="5"/>
              </w:numPr>
            </w:pPr>
            <w:r>
              <w:t>Practically, there are no limits on the level of inheritance, but you should avoid it.</w:t>
            </w:r>
          </w:p>
        </w:tc>
        <w:tc>
          <w:tcPr>
            <w:tcW w:w="4508" w:type="dxa"/>
          </w:tcPr>
          <w:p w14:paraId="6D5301A6" w14:textId="6CCF61A0" w:rsidR="00C248B9" w:rsidRDefault="000636DE" w:rsidP="00C248B9">
            <w:pPr>
              <w:pStyle w:val="NormalWeb"/>
            </w:pPr>
            <w:r w:rsidRPr="000636DE">
              <w:drawing>
                <wp:inline distT="0" distB="0" distL="0" distR="0" wp14:anchorId="6AE1238B" wp14:editId="3C62F530">
                  <wp:extent cx="1821180" cy="1584960"/>
                  <wp:effectExtent l="0" t="0" r="7620" b="0"/>
                  <wp:docPr id="144712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24297" name=""/>
                          <pic:cNvPicPr/>
                        </pic:nvPicPr>
                        <pic:blipFill>
                          <a:blip r:embed="rId46"/>
                          <a:stretch>
                            <a:fillRect/>
                          </a:stretch>
                        </pic:blipFill>
                        <pic:spPr>
                          <a:xfrm>
                            <a:off x="0" y="0"/>
                            <a:ext cx="1821339" cy="1585098"/>
                          </a:xfrm>
                          <a:prstGeom prst="rect">
                            <a:avLst/>
                          </a:prstGeom>
                        </pic:spPr>
                      </pic:pic>
                    </a:graphicData>
                  </a:graphic>
                </wp:inline>
              </w:drawing>
            </w:r>
          </w:p>
        </w:tc>
      </w:tr>
      <w:tr w:rsidR="00C248B9" w14:paraId="747B2B9C" w14:textId="77777777" w:rsidTr="00C248B9">
        <w:tc>
          <w:tcPr>
            <w:tcW w:w="4508" w:type="dxa"/>
          </w:tcPr>
          <w:p w14:paraId="76440048" w14:textId="77777777" w:rsidR="00E450A6" w:rsidRPr="0083708D" w:rsidRDefault="00E450A6" w:rsidP="00E450A6">
            <w:pPr>
              <w:pStyle w:val="NoSpacing"/>
              <w:rPr>
                <w:b/>
                <w:bCs/>
              </w:rPr>
            </w:pPr>
            <w:r w:rsidRPr="0083708D">
              <w:rPr>
                <w:b/>
                <w:bCs/>
              </w:rPr>
              <w:lastRenderedPageBreak/>
              <w:t>Hierarchical Inheritance</w:t>
            </w:r>
          </w:p>
          <w:p w14:paraId="29CBD094" w14:textId="769E386D" w:rsidR="00E450A6" w:rsidRDefault="0083708D" w:rsidP="0083708D">
            <w:pPr>
              <w:pStyle w:val="NoSpacing"/>
              <w:numPr>
                <w:ilvl w:val="0"/>
                <w:numId w:val="5"/>
              </w:numPr>
            </w:pPr>
            <w:r>
              <w:t>M</w:t>
            </w:r>
            <w:r w:rsidR="00E450A6">
              <w:t xml:space="preserve">ultiple derived classes inherit from a single base class. </w:t>
            </w:r>
          </w:p>
          <w:p w14:paraId="742DF46B" w14:textId="77777777" w:rsidR="00C248B9" w:rsidRDefault="00C248B9" w:rsidP="00E450A6">
            <w:pPr>
              <w:pStyle w:val="NoSpacing"/>
            </w:pPr>
          </w:p>
        </w:tc>
        <w:tc>
          <w:tcPr>
            <w:tcW w:w="4508" w:type="dxa"/>
          </w:tcPr>
          <w:p w14:paraId="2206A881" w14:textId="15065708" w:rsidR="00C248B9" w:rsidRDefault="0083708D" w:rsidP="00C248B9">
            <w:pPr>
              <w:pStyle w:val="NormalWeb"/>
            </w:pPr>
            <w:r w:rsidRPr="0083708D">
              <w:drawing>
                <wp:inline distT="0" distB="0" distL="0" distR="0" wp14:anchorId="2F457ADD" wp14:editId="38ACFEC9">
                  <wp:extent cx="2324100" cy="868680"/>
                  <wp:effectExtent l="0" t="0" r="0" b="7620"/>
                  <wp:docPr id="107339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92538" name=""/>
                          <pic:cNvPicPr/>
                        </pic:nvPicPr>
                        <pic:blipFill>
                          <a:blip r:embed="rId47"/>
                          <a:stretch>
                            <a:fillRect/>
                          </a:stretch>
                        </pic:blipFill>
                        <pic:spPr>
                          <a:xfrm>
                            <a:off x="0" y="0"/>
                            <a:ext cx="2324309" cy="868758"/>
                          </a:xfrm>
                          <a:prstGeom prst="rect">
                            <a:avLst/>
                          </a:prstGeom>
                        </pic:spPr>
                      </pic:pic>
                    </a:graphicData>
                  </a:graphic>
                </wp:inline>
              </w:drawing>
            </w:r>
          </w:p>
        </w:tc>
      </w:tr>
      <w:tr w:rsidR="00C248B9" w14:paraId="7D954ED8" w14:textId="77777777" w:rsidTr="00C248B9">
        <w:tc>
          <w:tcPr>
            <w:tcW w:w="4508" w:type="dxa"/>
          </w:tcPr>
          <w:p w14:paraId="59B23FA8" w14:textId="77777777" w:rsidR="00682BF7" w:rsidRPr="00682BF7" w:rsidRDefault="00682BF7" w:rsidP="00682BF7">
            <w:pPr>
              <w:pStyle w:val="NoSpacing"/>
              <w:rPr>
                <w:b/>
                <w:bCs/>
              </w:rPr>
            </w:pPr>
            <w:r w:rsidRPr="00682BF7">
              <w:rPr>
                <w:b/>
                <w:bCs/>
              </w:rPr>
              <w:t>Hybrid Inheritance</w:t>
            </w:r>
          </w:p>
          <w:p w14:paraId="33D26567" w14:textId="3E0270D1" w:rsidR="00682BF7" w:rsidRDefault="00682BF7" w:rsidP="00682BF7">
            <w:pPr>
              <w:pStyle w:val="NoSpacing"/>
              <w:numPr>
                <w:ilvl w:val="0"/>
                <w:numId w:val="5"/>
              </w:numPr>
            </w:pPr>
            <w:r>
              <w:t>It</w:t>
            </w:r>
            <w:r>
              <w:t xml:space="preserve"> is a combination of multi-level and hierarchical inheritance. </w:t>
            </w:r>
          </w:p>
          <w:p w14:paraId="3444FC34" w14:textId="77777777" w:rsidR="00C248B9" w:rsidRDefault="00C248B9" w:rsidP="00C248B9">
            <w:pPr>
              <w:pStyle w:val="NormalWeb"/>
            </w:pPr>
          </w:p>
        </w:tc>
        <w:tc>
          <w:tcPr>
            <w:tcW w:w="4508" w:type="dxa"/>
          </w:tcPr>
          <w:p w14:paraId="558C2C88" w14:textId="6CA0C162" w:rsidR="00C248B9" w:rsidRDefault="00784540" w:rsidP="00C248B9">
            <w:pPr>
              <w:pStyle w:val="NormalWeb"/>
            </w:pPr>
            <w:r w:rsidRPr="00784540">
              <w:drawing>
                <wp:inline distT="0" distB="0" distL="0" distR="0" wp14:anchorId="6E27CFCC" wp14:editId="434AE5B9">
                  <wp:extent cx="2156460" cy="1257300"/>
                  <wp:effectExtent l="0" t="0" r="0" b="0"/>
                  <wp:docPr id="178996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60659" name=""/>
                          <pic:cNvPicPr/>
                        </pic:nvPicPr>
                        <pic:blipFill>
                          <a:blip r:embed="rId48"/>
                          <a:stretch>
                            <a:fillRect/>
                          </a:stretch>
                        </pic:blipFill>
                        <pic:spPr>
                          <a:xfrm>
                            <a:off x="0" y="0"/>
                            <a:ext cx="2156654" cy="1257413"/>
                          </a:xfrm>
                          <a:prstGeom prst="rect">
                            <a:avLst/>
                          </a:prstGeom>
                        </pic:spPr>
                      </pic:pic>
                    </a:graphicData>
                  </a:graphic>
                </wp:inline>
              </w:drawing>
            </w:r>
          </w:p>
        </w:tc>
      </w:tr>
      <w:tr w:rsidR="00C248B9" w14:paraId="69171792" w14:textId="77777777" w:rsidTr="00C248B9">
        <w:tc>
          <w:tcPr>
            <w:tcW w:w="4508" w:type="dxa"/>
          </w:tcPr>
          <w:p w14:paraId="1432AB41" w14:textId="2AD2E78F" w:rsidR="00FB0936" w:rsidRPr="00FB0936" w:rsidRDefault="00FB0936" w:rsidP="00FB0936">
            <w:pPr>
              <w:pStyle w:val="NoSpacing"/>
              <w:rPr>
                <w:b/>
                <w:bCs/>
              </w:rPr>
            </w:pPr>
            <w:r w:rsidRPr="00FB0936">
              <w:rPr>
                <w:b/>
                <w:bCs/>
              </w:rPr>
              <w:t>Multiple Inheritance</w:t>
            </w:r>
          </w:p>
          <w:p w14:paraId="7780C3F1" w14:textId="77777777" w:rsidR="00FB0936" w:rsidRDefault="00FB0936" w:rsidP="00FB0936">
            <w:pPr>
              <w:pStyle w:val="NoSpacing"/>
              <w:numPr>
                <w:ilvl w:val="0"/>
                <w:numId w:val="5"/>
              </w:numPr>
            </w:pPr>
            <w:r>
              <w:t xml:space="preserve">In multiple inheritance, a class inherits from multiple interfaces. </w:t>
            </w:r>
          </w:p>
          <w:p w14:paraId="2CA88979" w14:textId="2C3B3C30" w:rsidR="00FB0936" w:rsidRDefault="00FB0936" w:rsidP="00FB0936">
            <w:pPr>
              <w:pStyle w:val="NoSpacing"/>
              <w:numPr>
                <w:ilvl w:val="0"/>
                <w:numId w:val="5"/>
              </w:numPr>
            </w:pPr>
            <w:r>
              <w:t xml:space="preserve">Note that </w:t>
            </w:r>
            <w:r w:rsidRPr="00FB0936">
              <w:rPr>
                <w:b/>
                <w:bCs/>
              </w:rPr>
              <w:t>C# does not support deriving multiple base classes</w:t>
            </w:r>
            <w:r>
              <w:t>. Use interfaces for multiple inheritance.</w:t>
            </w:r>
          </w:p>
          <w:p w14:paraId="63FEB4D2" w14:textId="76E09EC6" w:rsidR="00C248B9" w:rsidRDefault="00C248B9" w:rsidP="00FB0936">
            <w:pPr>
              <w:pStyle w:val="NoSpacing"/>
            </w:pPr>
          </w:p>
        </w:tc>
        <w:tc>
          <w:tcPr>
            <w:tcW w:w="4508" w:type="dxa"/>
          </w:tcPr>
          <w:p w14:paraId="3D6BBBF9" w14:textId="36BFDBE4" w:rsidR="00C248B9" w:rsidRDefault="004B4AC8" w:rsidP="00C248B9">
            <w:pPr>
              <w:pStyle w:val="NormalWeb"/>
            </w:pPr>
            <w:r w:rsidRPr="004B4AC8">
              <w:drawing>
                <wp:inline distT="0" distB="0" distL="0" distR="0" wp14:anchorId="79638FEB" wp14:editId="649B9DA1">
                  <wp:extent cx="2095500" cy="1219200"/>
                  <wp:effectExtent l="0" t="0" r="0" b="0"/>
                  <wp:docPr id="155776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64481" name=""/>
                          <pic:cNvPicPr/>
                        </pic:nvPicPr>
                        <pic:blipFill>
                          <a:blip r:embed="rId49"/>
                          <a:stretch>
                            <a:fillRect/>
                          </a:stretch>
                        </pic:blipFill>
                        <pic:spPr>
                          <a:xfrm>
                            <a:off x="0" y="0"/>
                            <a:ext cx="2095683" cy="1219306"/>
                          </a:xfrm>
                          <a:prstGeom prst="rect">
                            <a:avLst/>
                          </a:prstGeom>
                        </pic:spPr>
                      </pic:pic>
                    </a:graphicData>
                  </a:graphic>
                </wp:inline>
              </w:drawing>
            </w:r>
          </w:p>
        </w:tc>
      </w:tr>
    </w:tbl>
    <w:p w14:paraId="1B10EF6C" w14:textId="77777777" w:rsidR="00570414" w:rsidRDefault="00570414" w:rsidP="00570414">
      <w:pPr>
        <w:pStyle w:val="Heading4"/>
      </w:pPr>
      <w:r>
        <w:t>Important Points:</w:t>
      </w:r>
    </w:p>
    <w:p w14:paraId="73BDB183" w14:textId="77777777" w:rsidR="00570414" w:rsidRDefault="00570414" w:rsidP="00570414">
      <w:pPr>
        <w:numPr>
          <w:ilvl w:val="0"/>
          <w:numId w:val="13"/>
        </w:numPr>
        <w:spacing w:before="100" w:beforeAutospacing="1" w:after="100" w:afterAutospacing="1" w:line="240" w:lineRule="auto"/>
      </w:pPr>
      <w:r>
        <w:t xml:space="preserve">In C#, three types can participate in inheritance: Class, Struct, and Interface. </w:t>
      </w:r>
    </w:p>
    <w:p w14:paraId="4F4FE008" w14:textId="77777777" w:rsidR="00570414" w:rsidRDefault="00570414" w:rsidP="00570414">
      <w:pPr>
        <w:numPr>
          <w:ilvl w:val="0"/>
          <w:numId w:val="13"/>
        </w:numPr>
        <w:spacing w:before="100" w:beforeAutospacing="1" w:after="100" w:afterAutospacing="1" w:line="240" w:lineRule="auto"/>
      </w:pPr>
      <w:r>
        <w:t xml:space="preserve">A class can inherit a single class only. It cannot inherit from multiple classes. </w:t>
      </w:r>
    </w:p>
    <w:p w14:paraId="46526D0C" w14:textId="77777777" w:rsidR="00570414" w:rsidRDefault="00570414" w:rsidP="00570414">
      <w:pPr>
        <w:numPr>
          <w:ilvl w:val="0"/>
          <w:numId w:val="13"/>
        </w:numPr>
        <w:spacing w:before="100" w:beforeAutospacing="1" w:after="100" w:afterAutospacing="1" w:line="240" w:lineRule="auto"/>
      </w:pPr>
      <w:r>
        <w:t xml:space="preserve">A class cannot inherit from a struct. </w:t>
      </w:r>
    </w:p>
    <w:p w14:paraId="632E2C8A" w14:textId="77777777" w:rsidR="00570414" w:rsidRDefault="00570414" w:rsidP="00570414">
      <w:pPr>
        <w:numPr>
          <w:ilvl w:val="0"/>
          <w:numId w:val="13"/>
        </w:numPr>
        <w:spacing w:before="100" w:beforeAutospacing="1" w:after="100" w:afterAutospacing="1" w:line="240" w:lineRule="auto"/>
      </w:pPr>
      <w:r>
        <w:t xml:space="preserve">A class can inherit (implement) one or more interfaces. </w:t>
      </w:r>
    </w:p>
    <w:p w14:paraId="7D6F9966" w14:textId="77777777" w:rsidR="00570414" w:rsidRDefault="00570414" w:rsidP="00570414">
      <w:pPr>
        <w:numPr>
          <w:ilvl w:val="0"/>
          <w:numId w:val="13"/>
        </w:numPr>
        <w:spacing w:before="100" w:beforeAutospacing="1" w:after="100" w:afterAutospacing="1" w:line="240" w:lineRule="auto"/>
      </w:pPr>
      <w:r>
        <w:t xml:space="preserve">A Struct can inherit from one or more interfaces. However, it cannot inherit from another struct or class. </w:t>
      </w:r>
    </w:p>
    <w:p w14:paraId="3D5CD424" w14:textId="77777777" w:rsidR="00570414" w:rsidRDefault="00570414" w:rsidP="00570414">
      <w:pPr>
        <w:numPr>
          <w:ilvl w:val="0"/>
          <w:numId w:val="13"/>
        </w:numPr>
        <w:spacing w:before="100" w:beforeAutospacing="1" w:after="100" w:afterAutospacing="1" w:line="240" w:lineRule="auto"/>
      </w:pPr>
      <w:r>
        <w:t xml:space="preserve">An interface can inherit from one or more interfaces but cannot inherit from a class or a struct. </w:t>
      </w:r>
    </w:p>
    <w:p w14:paraId="7D2D8698" w14:textId="382ECBE4" w:rsidR="00C248B9" w:rsidRDefault="00570414" w:rsidP="00C248B9">
      <w:pPr>
        <w:numPr>
          <w:ilvl w:val="0"/>
          <w:numId w:val="13"/>
        </w:numPr>
        <w:spacing w:before="100" w:beforeAutospacing="1" w:after="100" w:afterAutospacing="1" w:line="240" w:lineRule="auto"/>
      </w:pPr>
      <w:r>
        <w:t>Constructors or destructors cannot be inherited.</w:t>
      </w:r>
    </w:p>
    <w:p w14:paraId="541C6F09" w14:textId="77777777" w:rsidR="006B2920" w:rsidRDefault="006B2920" w:rsidP="006B2920">
      <w:pPr>
        <w:spacing w:before="100" w:beforeAutospacing="1" w:after="100" w:afterAutospacing="1" w:line="240" w:lineRule="auto"/>
      </w:pPr>
    </w:p>
    <w:p w14:paraId="4587900C" w14:textId="592B28F7" w:rsidR="006B2920" w:rsidRDefault="006B2920" w:rsidP="006B2920">
      <w:pPr>
        <w:pStyle w:val="Heading1"/>
      </w:pPr>
      <w:r>
        <w:t>Delegate</w:t>
      </w:r>
    </w:p>
    <w:p w14:paraId="341BFB01" w14:textId="77777777" w:rsidR="006B2920" w:rsidRDefault="006B2920" w:rsidP="006B2920"/>
    <w:p w14:paraId="22066B5B" w14:textId="77777777" w:rsidR="00A47464" w:rsidRDefault="00A47464" w:rsidP="00A47464">
      <w:pPr>
        <w:pStyle w:val="Heading1"/>
      </w:pPr>
      <w:r>
        <w:t>Interview Questions</w:t>
      </w:r>
    </w:p>
    <w:p w14:paraId="774B7F36" w14:textId="2BD5D304" w:rsidR="00A47464" w:rsidRPr="00A47464" w:rsidRDefault="00315374" w:rsidP="00315374">
      <w:pPr>
        <w:pStyle w:val="Heading3"/>
      </w:pPr>
      <w:r>
        <w:rPr>
          <w:rStyle w:val="Strong"/>
          <w:b w:val="0"/>
          <w:bCs w:val="0"/>
        </w:rPr>
        <w:t>1. What Is C#?</w:t>
      </w:r>
    </w:p>
    <w:p w14:paraId="25E1560C" w14:textId="50845792" w:rsidR="00A47464" w:rsidRPr="00A47464" w:rsidRDefault="00A47464" w:rsidP="00A47464">
      <w:pPr>
        <w:pStyle w:val="NoSpacing"/>
        <w:numPr>
          <w:ilvl w:val="0"/>
          <w:numId w:val="5"/>
        </w:numPr>
      </w:pPr>
      <w:r w:rsidRPr="00A47464">
        <w:t>C# is a type-safe, object-oriented language used to create .Net applications with a component-oriented approach.</w:t>
      </w:r>
    </w:p>
    <w:p w14:paraId="50AECAB9" w14:textId="70A01713" w:rsidR="00A47464" w:rsidRDefault="00A47464" w:rsidP="00315374">
      <w:pPr>
        <w:pStyle w:val="NoSpacing"/>
        <w:numPr>
          <w:ilvl w:val="0"/>
          <w:numId w:val="5"/>
        </w:numPr>
      </w:pPr>
      <w:r w:rsidRPr="00A47464">
        <w:t>You can use C# to create apps for Microsoft Windows, cloud-based API services, mobile apps for iOs and Android, software for AI and Machine Learning (ML), blockchain apps, and serverless apps</w:t>
      </w:r>
      <w:r w:rsidR="00315374">
        <w:t>.</w:t>
      </w:r>
    </w:p>
    <w:p w14:paraId="232A1762" w14:textId="201EE64C" w:rsidR="00B5503E" w:rsidRDefault="00B5503E" w:rsidP="00B5503E">
      <w:pPr>
        <w:pStyle w:val="Heading3"/>
      </w:pPr>
      <w:r>
        <w:rPr>
          <w:rStyle w:val="Strong"/>
          <w:b w:val="0"/>
          <w:bCs w:val="0"/>
        </w:rPr>
        <w:t xml:space="preserve">2. </w:t>
      </w:r>
      <w:r>
        <w:rPr>
          <w:rStyle w:val="Strong"/>
          <w:b w:val="0"/>
          <w:bCs w:val="0"/>
        </w:rPr>
        <w:t>C# Features.</w:t>
      </w:r>
    </w:p>
    <w:p w14:paraId="0FAD790B" w14:textId="21E705DA" w:rsidR="00315374" w:rsidRPr="00A47464" w:rsidRDefault="00315374" w:rsidP="00315374">
      <w:pPr>
        <w:pStyle w:val="NoSpacing"/>
      </w:pPr>
    </w:p>
    <w:p w14:paraId="39E35075" w14:textId="676D74F3" w:rsidR="003A0502" w:rsidRPr="003A0502" w:rsidRDefault="003A0502" w:rsidP="003A05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lastRenderedPageBreak/>
        <w:t>Simple language:</w:t>
      </w:r>
      <w:r w:rsidRPr="003A0502">
        <w:rPr>
          <w:rFonts w:ascii="Times New Roman" w:eastAsia="Times New Roman" w:hAnsi="Times New Roman" w:cs="Times New Roman"/>
          <w:kern w:val="0"/>
          <w:sz w:val="24"/>
          <w:szCs w:val="24"/>
          <w:lang w:eastAsia="en-IN"/>
          <w14:ligatures w14:val="none"/>
        </w:rPr>
        <w:t xml:space="preserve"> Lacks pointers or direct memory modification vs. C++ or C</w:t>
      </w:r>
      <w:r w:rsidR="00803291">
        <w:rPr>
          <w:rFonts w:ascii="Times New Roman" w:eastAsia="Times New Roman" w:hAnsi="Times New Roman" w:cs="Times New Roman"/>
          <w:kern w:val="0"/>
          <w:sz w:val="24"/>
          <w:szCs w:val="24"/>
          <w:lang w:eastAsia="en-IN"/>
          <w14:ligatures w14:val="none"/>
        </w:rPr>
        <w:t xml:space="preserve"> </w:t>
      </w:r>
      <w:r w:rsidR="00803291">
        <w:t>A simple language that lacks pointers or direct memory modification is one that does not allow users to directly access or manipulate memory addresses</w:t>
      </w:r>
      <w:r w:rsidR="00CD439C">
        <w:t>.</w:t>
      </w:r>
    </w:p>
    <w:p w14:paraId="609260F5" w14:textId="77777777" w:rsidR="003A0502" w:rsidRPr="003A0502" w:rsidRDefault="003A0502" w:rsidP="003A05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t>Type-safe:</w:t>
      </w:r>
      <w:r w:rsidRPr="003A0502">
        <w:rPr>
          <w:rFonts w:ascii="Times New Roman" w:eastAsia="Times New Roman" w:hAnsi="Times New Roman" w:cs="Times New Roman"/>
          <w:kern w:val="0"/>
          <w:sz w:val="24"/>
          <w:szCs w:val="24"/>
          <w:lang w:eastAsia="en-IN"/>
          <w14:ligatures w14:val="none"/>
        </w:rPr>
        <w:t xml:space="preserve"> Ensures variable data types are correctly defined</w:t>
      </w:r>
    </w:p>
    <w:p w14:paraId="6A9E89A4" w14:textId="77777777" w:rsidR="003A0502" w:rsidRPr="003A0502" w:rsidRDefault="003A0502" w:rsidP="003A05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t>Object-oriented:</w:t>
      </w:r>
      <w:r w:rsidRPr="003A0502">
        <w:rPr>
          <w:rFonts w:ascii="Times New Roman" w:eastAsia="Times New Roman" w:hAnsi="Times New Roman" w:cs="Times New Roman"/>
          <w:kern w:val="0"/>
          <w:sz w:val="24"/>
          <w:szCs w:val="24"/>
          <w:lang w:eastAsia="en-IN"/>
          <w14:ligatures w14:val="none"/>
        </w:rPr>
        <w:t xml:space="preserve"> Define and use classes/objects</w:t>
      </w:r>
    </w:p>
    <w:p w14:paraId="5F135555" w14:textId="77777777" w:rsidR="003A0502" w:rsidRPr="003A0502" w:rsidRDefault="003A0502" w:rsidP="003A05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t>Component-oriented:</w:t>
      </w:r>
      <w:r w:rsidRPr="003A0502">
        <w:rPr>
          <w:rFonts w:ascii="Times New Roman" w:eastAsia="Times New Roman" w:hAnsi="Times New Roman" w:cs="Times New Roman"/>
          <w:kern w:val="0"/>
          <w:sz w:val="24"/>
          <w:szCs w:val="24"/>
          <w:lang w:eastAsia="en-IN"/>
          <w14:ligatures w14:val="none"/>
        </w:rPr>
        <w:t xml:space="preserve"> Reuse existing components without coding from scratch </w:t>
      </w:r>
    </w:p>
    <w:p w14:paraId="03BD8848" w14:textId="77777777" w:rsidR="003A0502" w:rsidRPr="003A0502" w:rsidRDefault="003A0502" w:rsidP="003A05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t xml:space="preserve">Open-source: </w:t>
      </w:r>
      <w:r w:rsidRPr="003A0502">
        <w:rPr>
          <w:rFonts w:ascii="Times New Roman" w:eastAsia="Times New Roman" w:hAnsi="Times New Roman" w:cs="Times New Roman"/>
          <w:kern w:val="0"/>
          <w:sz w:val="24"/>
          <w:szCs w:val="24"/>
          <w:lang w:eastAsia="en-IN"/>
          <w14:ligatures w14:val="none"/>
        </w:rPr>
        <w:t>Can develop apps on multiple OS, inc. Mac and Linux</w:t>
      </w:r>
    </w:p>
    <w:p w14:paraId="1921E2F0" w14:textId="77777777" w:rsidR="003A0502" w:rsidRPr="003A0502" w:rsidRDefault="003A0502" w:rsidP="003A05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t>Interoperability:</w:t>
      </w:r>
      <w:r w:rsidRPr="003A0502">
        <w:rPr>
          <w:rFonts w:ascii="Times New Roman" w:eastAsia="Times New Roman" w:hAnsi="Times New Roman" w:cs="Times New Roman"/>
          <w:kern w:val="0"/>
          <w:sz w:val="24"/>
          <w:szCs w:val="24"/>
          <w:lang w:eastAsia="en-IN"/>
          <w14:ligatures w14:val="none"/>
        </w:rPr>
        <w:t xml:space="preserve"> Can develop with managed and unmanaged 3rd party code</w:t>
      </w:r>
    </w:p>
    <w:p w14:paraId="440BCE2E" w14:textId="77777777" w:rsidR="003A0502" w:rsidRPr="003A0502" w:rsidRDefault="003A0502" w:rsidP="003A05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t>Structured-programming:</w:t>
      </w:r>
      <w:r w:rsidRPr="003A0502">
        <w:rPr>
          <w:rFonts w:ascii="Times New Roman" w:eastAsia="Times New Roman" w:hAnsi="Times New Roman" w:cs="Times New Roman"/>
          <w:kern w:val="0"/>
          <w:sz w:val="24"/>
          <w:szCs w:val="24"/>
          <w:lang w:eastAsia="en-IN"/>
          <w14:ligatures w14:val="none"/>
        </w:rPr>
        <w:t xml:space="preserve"> Can break programs into functions</w:t>
      </w:r>
    </w:p>
    <w:p w14:paraId="13F18F02" w14:textId="77777777" w:rsidR="003A0502" w:rsidRPr="003A0502" w:rsidRDefault="003A0502" w:rsidP="003A050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t>Rich library:</w:t>
      </w:r>
      <w:r w:rsidRPr="003A0502">
        <w:rPr>
          <w:rFonts w:ascii="Times New Roman" w:eastAsia="Times New Roman" w:hAnsi="Times New Roman" w:cs="Times New Roman"/>
          <w:kern w:val="0"/>
          <w:sz w:val="24"/>
          <w:szCs w:val="24"/>
          <w:lang w:eastAsia="en-IN"/>
          <w14:ligatures w14:val="none"/>
        </w:rPr>
        <w:t xml:space="preserve"> Built-in functions speed up development</w:t>
      </w:r>
    </w:p>
    <w:p w14:paraId="35080077" w14:textId="77777777" w:rsidR="003A0502" w:rsidRPr="003A0502" w:rsidRDefault="003A0502" w:rsidP="003A0502">
      <w:pPr>
        <w:numPr>
          <w:ilvl w:val="0"/>
          <w:numId w:val="14"/>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502">
        <w:rPr>
          <w:rFonts w:ascii="Times New Roman" w:eastAsia="Times New Roman" w:hAnsi="Times New Roman" w:cs="Times New Roman"/>
          <w:b/>
          <w:bCs/>
          <w:kern w:val="0"/>
          <w:sz w:val="24"/>
          <w:szCs w:val="24"/>
          <w:lang w:eastAsia="en-IN"/>
          <w14:ligatures w14:val="none"/>
        </w:rPr>
        <w:t>Fast:</w:t>
      </w:r>
      <w:r w:rsidRPr="003A0502">
        <w:rPr>
          <w:rFonts w:ascii="Times New Roman" w:eastAsia="Times New Roman" w:hAnsi="Times New Roman" w:cs="Times New Roman"/>
          <w:kern w:val="0"/>
          <w:sz w:val="24"/>
          <w:szCs w:val="24"/>
          <w:lang w:eastAsia="en-IN"/>
          <w14:ligatures w14:val="none"/>
        </w:rPr>
        <w:t xml:space="preserve"> Compilation and execution are very quick</w:t>
      </w:r>
    </w:p>
    <w:p w14:paraId="143844AC" w14:textId="609017E5" w:rsidR="00803291" w:rsidRDefault="007A6C99" w:rsidP="00F820BE">
      <w:r>
        <w:t>Simple Langauge</w:t>
      </w:r>
    </w:p>
    <w:p w14:paraId="1C602185" w14:textId="77777777" w:rsidR="000B43B1" w:rsidRPr="000B43B1" w:rsidRDefault="000B43B1" w:rsidP="000B43B1">
      <w:pPr>
        <w:spacing w:after="0" w:line="360" w:lineRule="atLeast"/>
        <w:rPr>
          <w:rFonts w:ascii="Poppins-Regular" w:eastAsia="Times New Roman" w:hAnsi="Poppins-Regular" w:cs="Times New Roman"/>
          <w:color w:val="1A1A1D"/>
          <w:kern w:val="0"/>
          <w:sz w:val="24"/>
          <w:szCs w:val="24"/>
          <w:lang w:eastAsia="en-IN"/>
          <w14:ligatures w14:val="none"/>
        </w:rPr>
      </w:pPr>
      <w:r w:rsidRPr="000B43B1">
        <w:rPr>
          <w:rFonts w:ascii="Poppins-Regular" w:eastAsia="Times New Roman" w:hAnsi="Poppins-Regular" w:cs="Times New Roman"/>
          <w:color w:val="1A1A1D"/>
          <w:kern w:val="0"/>
          <w:sz w:val="24"/>
          <w:szCs w:val="24"/>
          <w:lang w:eastAsia="en-IN"/>
          <w14:ligatures w14:val="none"/>
        </w:rPr>
        <w:t xml:space="preserve">C# does support pointers, but their usage is limited and generally discouraged in favor of safer alternatives like `ref` and `out`. Pointers in C# are considered an advanced feature and are typically used only in specific situations where performance or interoperability with native code is critical. </w:t>
      </w:r>
    </w:p>
    <w:p w14:paraId="2EF2A217" w14:textId="77777777" w:rsidR="000B43B1" w:rsidRPr="000B43B1" w:rsidRDefault="000B43B1" w:rsidP="000B43B1">
      <w:pPr>
        <w:spacing w:after="0" w:line="360" w:lineRule="atLeast"/>
        <w:rPr>
          <w:rFonts w:ascii="Poppins-Regular" w:eastAsia="Times New Roman" w:hAnsi="Poppins-Regular" w:cs="Times New Roman"/>
          <w:color w:val="1A1A1D"/>
          <w:kern w:val="0"/>
          <w:sz w:val="24"/>
          <w:szCs w:val="24"/>
          <w:lang w:eastAsia="en-IN"/>
          <w14:ligatures w14:val="none"/>
        </w:rPr>
      </w:pPr>
      <w:r w:rsidRPr="000B43B1">
        <w:rPr>
          <w:rFonts w:ascii="Poppins-Regular" w:eastAsia="Times New Roman" w:hAnsi="Poppins-Regular" w:cs="Times New Roman"/>
          <w:color w:val="1A1A1D"/>
          <w:kern w:val="0"/>
          <w:sz w:val="24"/>
          <w:szCs w:val="24"/>
          <w:lang w:eastAsia="en-IN"/>
          <w14:ligatures w14:val="none"/>
        </w:rPr>
        <w:t xml:space="preserve">To use pointers in C#, you need to use the `unsafe` keyword, which indicates that the code block may contain unsafe code, such as pointer manipulation. You also need to enable the "Allow unsafe code" option in your project settings. </w:t>
      </w:r>
    </w:p>
    <w:p w14:paraId="2D411DBB" w14:textId="77777777" w:rsidR="000B43B1" w:rsidRPr="000B43B1" w:rsidRDefault="000B43B1" w:rsidP="000B43B1">
      <w:pPr>
        <w:spacing w:after="0" w:line="360" w:lineRule="atLeast"/>
        <w:rPr>
          <w:rFonts w:ascii="Poppins-Regular" w:eastAsia="Times New Roman" w:hAnsi="Poppins-Regular" w:cs="Times New Roman"/>
          <w:color w:val="1A1A1D"/>
          <w:kern w:val="0"/>
          <w:sz w:val="24"/>
          <w:szCs w:val="24"/>
          <w:lang w:eastAsia="en-IN"/>
          <w14:ligatures w14:val="none"/>
        </w:rPr>
      </w:pPr>
      <w:r w:rsidRPr="000B43B1">
        <w:rPr>
          <w:rFonts w:ascii="Poppins-Regular" w:eastAsia="Times New Roman" w:hAnsi="Poppins-Regular" w:cs="Times New Roman"/>
          <w:color w:val="1A1A1D"/>
          <w:kern w:val="0"/>
          <w:sz w:val="24"/>
          <w:szCs w:val="24"/>
          <w:lang w:eastAsia="en-IN"/>
          <w14:ligatures w14:val="none"/>
        </w:rPr>
        <w:t xml:space="preserve">Here's an example of using pointers in C#: </w:t>
      </w:r>
    </w:p>
    <w:p w14:paraId="38EFD351" w14:textId="77777777" w:rsidR="00F820BE" w:rsidRDefault="00F820BE" w:rsidP="00F820BE"/>
    <w:bookmarkStart w:id="805" w:name="_MON_1748156172"/>
    <w:bookmarkEnd w:id="805"/>
    <w:p w14:paraId="760EA1D0" w14:textId="4FF6FCFC" w:rsidR="00E50472" w:rsidRDefault="007A6C99" w:rsidP="00E50472">
      <w:r>
        <w:object w:dxaOrig="9026" w:dyaOrig="4593" w14:anchorId="6EECB53F">
          <v:shape id="_x0000_i1125" type="#_x0000_t75" style="width:451.3pt;height:229.65pt" o:ole="">
            <v:imagedata r:id="rId50" o:title=""/>
          </v:shape>
          <o:OLEObject Type="Embed" ProgID="Word.Document.12" ShapeID="_x0000_i1125" DrawAspect="Content" ObjectID="_1748243269" r:id="rId51">
            <o:FieldCodes>\s</o:FieldCodes>
          </o:OLEObject>
        </w:object>
      </w:r>
    </w:p>
    <w:p w14:paraId="1D1D2933" w14:textId="1DAC0766" w:rsidR="00620454" w:rsidRDefault="009B0473" w:rsidP="009B0473">
      <w:pPr>
        <w:pStyle w:val="Heading3"/>
      </w:pPr>
      <w:r>
        <w:t xml:space="preserve">3. </w:t>
      </w:r>
      <w:r w:rsidR="00620454">
        <w:t>Managed and Unmanaged code</w:t>
      </w:r>
    </w:p>
    <w:p w14:paraId="7B47004F" w14:textId="0E8CEB17" w:rsidR="00E50472" w:rsidRDefault="00D70AA4" w:rsidP="00E50472">
      <w:pPr>
        <w:pStyle w:val="ListParagraph"/>
        <w:numPr>
          <w:ilvl w:val="0"/>
          <w:numId w:val="5"/>
        </w:numPr>
      </w:pPr>
      <w:r>
        <w:t>M</w:t>
      </w:r>
      <w:r w:rsidR="00E50472">
        <w:t>anaged code is executed by the .NET runtime and provides several benefits like memory management, security, and portability</w:t>
      </w:r>
    </w:p>
    <w:p w14:paraId="5A2BDA44" w14:textId="5E10861B" w:rsidR="009957C2" w:rsidRPr="00E50472" w:rsidRDefault="009957C2" w:rsidP="00E50472">
      <w:pPr>
        <w:pStyle w:val="ListParagraph"/>
        <w:numPr>
          <w:ilvl w:val="0"/>
          <w:numId w:val="5"/>
        </w:numPr>
      </w:pPr>
      <w:r>
        <w:t>U</w:t>
      </w:r>
      <w:r>
        <w:t>nmanaged code is executed directly by the operating system and can offer better performance in some cases but comes with increased complexity and potential risks.</w:t>
      </w:r>
    </w:p>
    <w:p w14:paraId="0D861E40" w14:textId="77777777" w:rsidR="00834232" w:rsidRDefault="00834232" w:rsidP="007A6C99"/>
    <w:p w14:paraId="46F8D280" w14:textId="77777777" w:rsidR="00834232" w:rsidRPr="006B2920" w:rsidRDefault="00834232" w:rsidP="007A6C99"/>
    <w:sectPr w:rsidR="00834232" w:rsidRPr="006B2920" w:rsidSect="00F20EC1">
      <w:headerReference w:type="even" r:id="rId52"/>
      <w:headerReference w:type="default" r:id="rId53"/>
      <w:footerReference w:type="default" r:id="rId54"/>
      <w:headerReference w:type="first" r:id="rId5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eshav Singh" w:date="2023-06-06T22:20:00Z" w:initials="KS">
    <w:p w14:paraId="72A0E2DD" w14:textId="77777777" w:rsidR="004C7EA6" w:rsidRDefault="000815C8" w:rsidP="005D7876">
      <w:pPr>
        <w:pStyle w:val="CommentText"/>
      </w:pPr>
      <w:r>
        <w:rPr>
          <w:rStyle w:val="CommentReference"/>
        </w:rPr>
        <w:annotationRef/>
      </w:r>
      <w:r w:rsidR="004C7EA6">
        <w:t>Wow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0E2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2FAF" w16cex:dateUtc="2023-06-06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0E2DD" w16cid:durableId="282A2F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2C08" w14:textId="77777777" w:rsidR="00F20EC1" w:rsidRDefault="00F20EC1" w:rsidP="00F20EC1">
      <w:pPr>
        <w:spacing w:after="0" w:line="240" w:lineRule="auto"/>
      </w:pPr>
      <w:r>
        <w:separator/>
      </w:r>
    </w:p>
  </w:endnote>
  <w:endnote w:type="continuationSeparator" w:id="0">
    <w:p w14:paraId="22810B4C" w14:textId="77777777" w:rsidR="00F20EC1" w:rsidRDefault="00F20EC1" w:rsidP="00F2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 w:name="Poppins-Regular">
    <w:altName w:val="Poppi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702A6" w14:paraId="6E2BE67D" w14:textId="77777777">
      <w:trPr>
        <w:jc w:val="right"/>
      </w:trPr>
      <w:tc>
        <w:tcPr>
          <w:tcW w:w="4795" w:type="dxa"/>
          <w:vAlign w:val="center"/>
        </w:tcPr>
        <w:sdt>
          <w:sdtPr>
            <w:rPr>
              <w:caps/>
              <w:color w:val="000000" w:themeColor="text1"/>
            </w:rPr>
            <w:alias w:val="Author"/>
            <w:tag w:val=""/>
            <w:id w:val="1534539408"/>
            <w:placeholder>
              <w:docPart w:val="D6827454733440508E004B8601FD54F5"/>
            </w:placeholder>
            <w:dataBinding w:prefixMappings="xmlns:ns0='http://purl.org/dc/elements/1.1/' xmlns:ns1='http://schemas.openxmlformats.org/package/2006/metadata/core-properties' " w:xpath="/ns1:coreProperties[1]/ns0:creator[1]" w:storeItemID="{6C3C8BC8-F283-45AE-878A-BAB7291924A1}"/>
            <w:text/>
          </w:sdtPr>
          <w:sdtEndPr/>
          <w:sdtContent>
            <w:p w14:paraId="071D59F3" w14:textId="05A8DACF" w:rsidR="001702A6" w:rsidRDefault="001702A6">
              <w:pPr>
                <w:pStyle w:val="Header"/>
                <w:jc w:val="right"/>
                <w:rPr>
                  <w:caps/>
                  <w:color w:val="000000" w:themeColor="text1"/>
                </w:rPr>
              </w:pPr>
              <w:r>
                <w:rPr>
                  <w:caps/>
                  <w:color w:val="000000" w:themeColor="text1"/>
                </w:rPr>
                <w:t>Keshav Singh</w:t>
              </w:r>
            </w:p>
          </w:sdtContent>
        </w:sdt>
      </w:tc>
      <w:tc>
        <w:tcPr>
          <w:tcW w:w="250" w:type="pct"/>
          <w:shd w:val="clear" w:color="auto" w:fill="ED7D31" w:themeFill="accent2"/>
          <w:vAlign w:val="center"/>
        </w:tcPr>
        <w:p w14:paraId="0C107382" w14:textId="77777777" w:rsidR="001702A6" w:rsidRDefault="001702A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2D750FB" w14:textId="77777777" w:rsidR="00E06AA2" w:rsidRDefault="00E06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8B40" w14:textId="77777777" w:rsidR="00F20EC1" w:rsidRDefault="00F20EC1" w:rsidP="00F20EC1">
      <w:pPr>
        <w:spacing w:after="0" w:line="240" w:lineRule="auto"/>
      </w:pPr>
      <w:r>
        <w:separator/>
      </w:r>
    </w:p>
  </w:footnote>
  <w:footnote w:type="continuationSeparator" w:id="0">
    <w:p w14:paraId="0784D660" w14:textId="77777777" w:rsidR="00F20EC1" w:rsidRDefault="00F20EC1" w:rsidP="00F20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DC2" w14:textId="3779788E" w:rsidR="00E06AA2" w:rsidRDefault="00D70AA4">
    <w:pPr>
      <w:pStyle w:val="Header"/>
    </w:pPr>
    <w:r>
      <w:rPr>
        <w:noProof/>
      </w:rPr>
      <w:pict w14:anchorId="4A12B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29954" o:spid="_x0000_s2050" type="#_x0000_t75" style="position:absolute;margin-left:0;margin-top:0;width:451.15pt;height:451.15pt;z-index:-251657216;mso-position-horizontal:center;mso-position-horizontal-relative:margin;mso-position-vertical:center;mso-position-vertical-relative:margin" o:allowincell="f">
          <v:imagedata r:id="rId1" o:title="Golden-Om-Symbo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19D1" w14:textId="77BE7F3F" w:rsidR="00E06AA2" w:rsidRDefault="00A6371D">
    <w:pPr>
      <w:pStyle w:val="Header"/>
    </w:pPr>
    <w:r>
      <w:rPr>
        <w:noProof/>
      </w:rPr>
      <mc:AlternateContent>
        <mc:Choice Requires="wps">
          <w:drawing>
            <wp:anchor distT="0" distB="0" distL="114300" distR="114300" simplePos="0" relativeHeight="251663360" behindDoc="0" locked="0" layoutInCell="0" allowOverlap="1" wp14:anchorId="622490DE" wp14:editId="2FD66D97">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224E42A" w14:textId="696C8726" w:rsidR="00A6371D" w:rsidRDefault="00DD2C1A">
                              <w:pPr>
                                <w:spacing w:after="0" w:line="240" w:lineRule="auto"/>
                              </w:pPr>
                              <w:r>
                                <w:t>C#</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22490DE" id="_x0000_t202" coordsize="21600,21600" o:spt="202" path="m,l,21600r21600,l21600,xe">
              <v:stroke joinstyle="miter"/>
              <v:path gradientshapeok="t" o:connecttype="rect"/>
            </v:shapetype>
            <v:shape id="Text Box 68" o:spid="_x0000_s1030"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224E42A" w14:textId="696C8726" w:rsidR="00A6371D" w:rsidRDefault="00DD2C1A">
                        <w:pPr>
                          <w:spacing w:after="0" w:line="240" w:lineRule="auto"/>
                        </w:pPr>
                        <w:r>
                          <w:t>C#</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503704A2" wp14:editId="69B99F54">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C51F31B" w14:textId="77777777" w:rsidR="00A6371D" w:rsidRDefault="00A6371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03704A2" id="Text Box 69" o:spid="_x0000_s1031"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C51F31B" w14:textId="77777777" w:rsidR="00A6371D" w:rsidRDefault="00A6371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sidR="00D70AA4">
      <w:rPr>
        <w:noProof/>
      </w:rPr>
      <w:pict w14:anchorId="0B94F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29955" o:spid="_x0000_s2051" type="#_x0000_t75" style="position:absolute;margin-left:0;margin-top:0;width:451.15pt;height:451.15pt;z-index:-251656192;mso-position-horizontal:center;mso-position-horizontal-relative:margin;mso-position-vertical:center;mso-position-vertical-relative:margin" o:allowincell="f">
          <v:imagedata r:id="rId1" o:title="Golden-Om-Symbo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57F3" w14:textId="6B47603A" w:rsidR="00E06AA2" w:rsidRDefault="00D70AA4">
    <w:pPr>
      <w:pStyle w:val="Header"/>
    </w:pPr>
    <w:r>
      <w:rPr>
        <w:noProof/>
      </w:rPr>
      <w:pict w14:anchorId="2C439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729953" o:spid="_x0000_s2049" type="#_x0000_t75" style="position:absolute;margin-left:0;margin-top:0;width:451.15pt;height:451.15pt;z-index:-251658240;mso-position-horizontal:center;mso-position-horizontal-relative:margin;mso-position-vertical:center;mso-position-vertical-relative:margin" o:allowincell="f">
          <v:imagedata r:id="rId1" o:title="Golden-Om-Symbo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2B5"/>
    <w:multiLevelType w:val="hybridMultilevel"/>
    <w:tmpl w:val="9B1AB486"/>
    <w:lvl w:ilvl="0" w:tplc="81FC19A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675A9"/>
    <w:multiLevelType w:val="multilevel"/>
    <w:tmpl w:val="2E8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D7D20"/>
    <w:multiLevelType w:val="multilevel"/>
    <w:tmpl w:val="FFD07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D123D"/>
    <w:multiLevelType w:val="multilevel"/>
    <w:tmpl w:val="BB8EED5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02635"/>
    <w:multiLevelType w:val="hybridMultilevel"/>
    <w:tmpl w:val="881C02F8"/>
    <w:lvl w:ilvl="0" w:tplc="03A6425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AC534A"/>
    <w:multiLevelType w:val="multilevel"/>
    <w:tmpl w:val="15A2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B59CF"/>
    <w:multiLevelType w:val="multilevel"/>
    <w:tmpl w:val="6C5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F26DE"/>
    <w:multiLevelType w:val="hybridMultilevel"/>
    <w:tmpl w:val="184A1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0801CC"/>
    <w:multiLevelType w:val="hybridMultilevel"/>
    <w:tmpl w:val="074EB136"/>
    <w:lvl w:ilvl="0" w:tplc="0E3A36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1F6BF4"/>
    <w:multiLevelType w:val="multilevel"/>
    <w:tmpl w:val="67C2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B0275"/>
    <w:multiLevelType w:val="multilevel"/>
    <w:tmpl w:val="CB0A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C4D7E"/>
    <w:multiLevelType w:val="hybridMultilevel"/>
    <w:tmpl w:val="7A5C8BAA"/>
    <w:lvl w:ilvl="0" w:tplc="4C944AE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56040A"/>
    <w:multiLevelType w:val="hybridMultilevel"/>
    <w:tmpl w:val="3CAA9B60"/>
    <w:lvl w:ilvl="0" w:tplc="F0D0E9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824508"/>
    <w:multiLevelType w:val="multilevel"/>
    <w:tmpl w:val="FE62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361026">
    <w:abstractNumId w:val="12"/>
  </w:num>
  <w:num w:numId="2" w16cid:durableId="1868325521">
    <w:abstractNumId w:val="11"/>
  </w:num>
  <w:num w:numId="3" w16cid:durableId="96603320">
    <w:abstractNumId w:val="13"/>
  </w:num>
  <w:num w:numId="4" w16cid:durableId="1878542530">
    <w:abstractNumId w:val="8"/>
  </w:num>
  <w:num w:numId="5" w16cid:durableId="637996569">
    <w:abstractNumId w:val="4"/>
  </w:num>
  <w:num w:numId="6" w16cid:durableId="614673354">
    <w:abstractNumId w:val="3"/>
  </w:num>
  <w:num w:numId="7" w16cid:durableId="818154669">
    <w:abstractNumId w:val="7"/>
  </w:num>
  <w:num w:numId="8" w16cid:durableId="678627976">
    <w:abstractNumId w:val="0"/>
  </w:num>
  <w:num w:numId="9" w16cid:durableId="1739866251">
    <w:abstractNumId w:val="2"/>
  </w:num>
  <w:num w:numId="10" w16cid:durableId="842088069">
    <w:abstractNumId w:val="6"/>
  </w:num>
  <w:num w:numId="11" w16cid:durableId="534854792">
    <w:abstractNumId w:val="9"/>
  </w:num>
  <w:num w:numId="12" w16cid:durableId="941111771">
    <w:abstractNumId w:val="5"/>
  </w:num>
  <w:num w:numId="13" w16cid:durableId="1243443590">
    <w:abstractNumId w:val="10"/>
  </w:num>
  <w:num w:numId="14" w16cid:durableId="13482923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shav Singh">
    <w15:presenceInfo w15:providerId="Windows Live" w15:userId="7a659c5412a91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2">
      <o:colormenu v:ext="edit" fillcolor="none [3214]"/>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C1"/>
    <w:rsid w:val="000133B3"/>
    <w:rsid w:val="0001435C"/>
    <w:rsid w:val="000146CD"/>
    <w:rsid w:val="0002598F"/>
    <w:rsid w:val="00033740"/>
    <w:rsid w:val="00040FD1"/>
    <w:rsid w:val="0004257C"/>
    <w:rsid w:val="000636DE"/>
    <w:rsid w:val="0006378B"/>
    <w:rsid w:val="0008070E"/>
    <w:rsid w:val="000815C8"/>
    <w:rsid w:val="00091217"/>
    <w:rsid w:val="000A247B"/>
    <w:rsid w:val="000A306E"/>
    <w:rsid w:val="000A7037"/>
    <w:rsid w:val="000B43B1"/>
    <w:rsid w:val="000E5879"/>
    <w:rsid w:val="000F4E77"/>
    <w:rsid w:val="0010687D"/>
    <w:rsid w:val="0011145C"/>
    <w:rsid w:val="00113024"/>
    <w:rsid w:val="00121596"/>
    <w:rsid w:val="00133989"/>
    <w:rsid w:val="00133BFC"/>
    <w:rsid w:val="00146813"/>
    <w:rsid w:val="00152A72"/>
    <w:rsid w:val="001702A6"/>
    <w:rsid w:val="0017121F"/>
    <w:rsid w:val="00173917"/>
    <w:rsid w:val="00182C3A"/>
    <w:rsid w:val="00195AB6"/>
    <w:rsid w:val="001B066B"/>
    <w:rsid w:val="001B4C2E"/>
    <w:rsid w:val="001B4E93"/>
    <w:rsid w:val="001C13E5"/>
    <w:rsid w:val="001C6A79"/>
    <w:rsid w:val="001E6AED"/>
    <w:rsid w:val="001F4B78"/>
    <w:rsid w:val="00200A17"/>
    <w:rsid w:val="00205627"/>
    <w:rsid w:val="00213FE7"/>
    <w:rsid w:val="00223760"/>
    <w:rsid w:val="00234FDC"/>
    <w:rsid w:val="0023675B"/>
    <w:rsid w:val="00236F3E"/>
    <w:rsid w:val="002374F7"/>
    <w:rsid w:val="0024031C"/>
    <w:rsid w:val="00263EBC"/>
    <w:rsid w:val="00276DDD"/>
    <w:rsid w:val="0028037B"/>
    <w:rsid w:val="002807C7"/>
    <w:rsid w:val="00282E2B"/>
    <w:rsid w:val="00284FB7"/>
    <w:rsid w:val="00287C41"/>
    <w:rsid w:val="002A5DD0"/>
    <w:rsid w:val="002A5F52"/>
    <w:rsid w:val="002C2992"/>
    <w:rsid w:val="002D1051"/>
    <w:rsid w:val="002D39C8"/>
    <w:rsid w:val="002D4547"/>
    <w:rsid w:val="002F0879"/>
    <w:rsid w:val="002F35BC"/>
    <w:rsid w:val="00315362"/>
    <w:rsid w:val="00315374"/>
    <w:rsid w:val="00317DE8"/>
    <w:rsid w:val="003231E3"/>
    <w:rsid w:val="00327717"/>
    <w:rsid w:val="00333289"/>
    <w:rsid w:val="00340AA4"/>
    <w:rsid w:val="003517A0"/>
    <w:rsid w:val="003603B3"/>
    <w:rsid w:val="00364AED"/>
    <w:rsid w:val="00371467"/>
    <w:rsid w:val="003953D4"/>
    <w:rsid w:val="003A0502"/>
    <w:rsid w:val="003A24CE"/>
    <w:rsid w:val="003A338C"/>
    <w:rsid w:val="003B6A87"/>
    <w:rsid w:val="003B7206"/>
    <w:rsid w:val="003F3A01"/>
    <w:rsid w:val="00424105"/>
    <w:rsid w:val="00424BDE"/>
    <w:rsid w:val="00440FB7"/>
    <w:rsid w:val="0045046F"/>
    <w:rsid w:val="00463169"/>
    <w:rsid w:val="00467734"/>
    <w:rsid w:val="00473069"/>
    <w:rsid w:val="00473D41"/>
    <w:rsid w:val="0047563D"/>
    <w:rsid w:val="00476F85"/>
    <w:rsid w:val="00484B0A"/>
    <w:rsid w:val="00484BFD"/>
    <w:rsid w:val="00486E2C"/>
    <w:rsid w:val="0049011E"/>
    <w:rsid w:val="00497995"/>
    <w:rsid w:val="004B4AC8"/>
    <w:rsid w:val="004C78DA"/>
    <w:rsid w:val="004C7EA6"/>
    <w:rsid w:val="004D1CD1"/>
    <w:rsid w:val="004E4E9B"/>
    <w:rsid w:val="004F4E3B"/>
    <w:rsid w:val="00500C01"/>
    <w:rsid w:val="00554CC8"/>
    <w:rsid w:val="00570414"/>
    <w:rsid w:val="00573354"/>
    <w:rsid w:val="005748A4"/>
    <w:rsid w:val="005923D2"/>
    <w:rsid w:val="005B24C1"/>
    <w:rsid w:val="005C0801"/>
    <w:rsid w:val="005C1A8A"/>
    <w:rsid w:val="005C68BF"/>
    <w:rsid w:val="005E306C"/>
    <w:rsid w:val="006011AF"/>
    <w:rsid w:val="00606ECD"/>
    <w:rsid w:val="00620454"/>
    <w:rsid w:val="00630572"/>
    <w:rsid w:val="006307A7"/>
    <w:rsid w:val="00632D40"/>
    <w:rsid w:val="00637C66"/>
    <w:rsid w:val="006573FE"/>
    <w:rsid w:val="00661135"/>
    <w:rsid w:val="00662A97"/>
    <w:rsid w:val="00677AC6"/>
    <w:rsid w:val="006813BF"/>
    <w:rsid w:val="00682BF7"/>
    <w:rsid w:val="006856F1"/>
    <w:rsid w:val="006B19D0"/>
    <w:rsid w:val="006B2920"/>
    <w:rsid w:val="006D09E3"/>
    <w:rsid w:val="006D2245"/>
    <w:rsid w:val="006D4031"/>
    <w:rsid w:val="006D460B"/>
    <w:rsid w:val="00704D57"/>
    <w:rsid w:val="00740AD2"/>
    <w:rsid w:val="00742D3D"/>
    <w:rsid w:val="0074699F"/>
    <w:rsid w:val="00754FD5"/>
    <w:rsid w:val="00765309"/>
    <w:rsid w:val="00784540"/>
    <w:rsid w:val="0078781C"/>
    <w:rsid w:val="007A36B0"/>
    <w:rsid w:val="007A6C99"/>
    <w:rsid w:val="007C1E06"/>
    <w:rsid w:val="007C7B22"/>
    <w:rsid w:val="007E32F4"/>
    <w:rsid w:val="007F0E76"/>
    <w:rsid w:val="007F3A3F"/>
    <w:rsid w:val="00803291"/>
    <w:rsid w:val="00803728"/>
    <w:rsid w:val="008062F1"/>
    <w:rsid w:val="008109FE"/>
    <w:rsid w:val="00811B1C"/>
    <w:rsid w:val="00817F73"/>
    <w:rsid w:val="00824123"/>
    <w:rsid w:val="008316FF"/>
    <w:rsid w:val="00834232"/>
    <w:rsid w:val="0083708D"/>
    <w:rsid w:val="00847F1A"/>
    <w:rsid w:val="008543A6"/>
    <w:rsid w:val="00854FAA"/>
    <w:rsid w:val="00870CDC"/>
    <w:rsid w:val="008738BE"/>
    <w:rsid w:val="00874F00"/>
    <w:rsid w:val="00880C77"/>
    <w:rsid w:val="00896F5A"/>
    <w:rsid w:val="008A4131"/>
    <w:rsid w:val="008A7869"/>
    <w:rsid w:val="008C0BFF"/>
    <w:rsid w:val="008D5206"/>
    <w:rsid w:val="008E0188"/>
    <w:rsid w:val="008E7E7E"/>
    <w:rsid w:val="008F1E58"/>
    <w:rsid w:val="00904452"/>
    <w:rsid w:val="009125B3"/>
    <w:rsid w:val="00934892"/>
    <w:rsid w:val="00955643"/>
    <w:rsid w:val="00965456"/>
    <w:rsid w:val="00986B2A"/>
    <w:rsid w:val="00990159"/>
    <w:rsid w:val="009957C2"/>
    <w:rsid w:val="009A3371"/>
    <w:rsid w:val="009A3426"/>
    <w:rsid w:val="009B0473"/>
    <w:rsid w:val="009B777B"/>
    <w:rsid w:val="009B7A13"/>
    <w:rsid w:val="009C5409"/>
    <w:rsid w:val="009D413C"/>
    <w:rsid w:val="009F56EC"/>
    <w:rsid w:val="00A00EBE"/>
    <w:rsid w:val="00A021E6"/>
    <w:rsid w:val="00A034E3"/>
    <w:rsid w:val="00A13F10"/>
    <w:rsid w:val="00A22849"/>
    <w:rsid w:val="00A34E1D"/>
    <w:rsid w:val="00A36946"/>
    <w:rsid w:val="00A47464"/>
    <w:rsid w:val="00A47C32"/>
    <w:rsid w:val="00A47C64"/>
    <w:rsid w:val="00A51B21"/>
    <w:rsid w:val="00A62F5F"/>
    <w:rsid w:val="00A6371D"/>
    <w:rsid w:val="00A63C5F"/>
    <w:rsid w:val="00A67329"/>
    <w:rsid w:val="00A83F82"/>
    <w:rsid w:val="00AA082B"/>
    <w:rsid w:val="00AE0988"/>
    <w:rsid w:val="00AE204E"/>
    <w:rsid w:val="00AE24FD"/>
    <w:rsid w:val="00AE2718"/>
    <w:rsid w:val="00AE6DE3"/>
    <w:rsid w:val="00AF2449"/>
    <w:rsid w:val="00AF2CC2"/>
    <w:rsid w:val="00B00363"/>
    <w:rsid w:val="00B064C1"/>
    <w:rsid w:val="00B07C6B"/>
    <w:rsid w:val="00B235DD"/>
    <w:rsid w:val="00B24ADF"/>
    <w:rsid w:val="00B31D7A"/>
    <w:rsid w:val="00B375F5"/>
    <w:rsid w:val="00B5329C"/>
    <w:rsid w:val="00B5503E"/>
    <w:rsid w:val="00B60FA6"/>
    <w:rsid w:val="00B75AF9"/>
    <w:rsid w:val="00B80BEE"/>
    <w:rsid w:val="00B920C5"/>
    <w:rsid w:val="00BA0196"/>
    <w:rsid w:val="00BA0DCC"/>
    <w:rsid w:val="00BB466C"/>
    <w:rsid w:val="00BB5905"/>
    <w:rsid w:val="00BC012F"/>
    <w:rsid w:val="00BC0745"/>
    <w:rsid w:val="00BD11F2"/>
    <w:rsid w:val="00BF0E09"/>
    <w:rsid w:val="00C05966"/>
    <w:rsid w:val="00C07B69"/>
    <w:rsid w:val="00C157E9"/>
    <w:rsid w:val="00C21A3E"/>
    <w:rsid w:val="00C226E6"/>
    <w:rsid w:val="00C23D81"/>
    <w:rsid w:val="00C248B9"/>
    <w:rsid w:val="00C26247"/>
    <w:rsid w:val="00C4479D"/>
    <w:rsid w:val="00C66ADA"/>
    <w:rsid w:val="00C70A31"/>
    <w:rsid w:val="00C94506"/>
    <w:rsid w:val="00CA07AD"/>
    <w:rsid w:val="00CA76BD"/>
    <w:rsid w:val="00CB17FB"/>
    <w:rsid w:val="00CB38A3"/>
    <w:rsid w:val="00CD439C"/>
    <w:rsid w:val="00CD6855"/>
    <w:rsid w:val="00D042BA"/>
    <w:rsid w:val="00D27CC7"/>
    <w:rsid w:val="00D350A2"/>
    <w:rsid w:val="00D501B5"/>
    <w:rsid w:val="00D55C12"/>
    <w:rsid w:val="00D57329"/>
    <w:rsid w:val="00D631F5"/>
    <w:rsid w:val="00D67794"/>
    <w:rsid w:val="00D67F43"/>
    <w:rsid w:val="00D70AA4"/>
    <w:rsid w:val="00D721A7"/>
    <w:rsid w:val="00D76CF9"/>
    <w:rsid w:val="00D87436"/>
    <w:rsid w:val="00D9066B"/>
    <w:rsid w:val="00D91412"/>
    <w:rsid w:val="00DA785F"/>
    <w:rsid w:val="00DC20E8"/>
    <w:rsid w:val="00DC65A3"/>
    <w:rsid w:val="00DD2C1A"/>
    <w:rsid w:val="00DD627F"/>
    <w:rsid w:val="00DD6AA1"/>
    <w:rsid w:val="00DD71B6"/>
    <w:rsid w:val="00E06AA2"/>
    <w:rsid w:val="00E078B8"/>
    <w:rsid w:val="00E23CDF"/>
    <w:rsid w:val="00E23DBA"/>
    <w:rsid w:val="00E313F3"/>
    <w:rsid w:val="00E450A6"/>
    <w:rsid w:val="00E50472"/>
    <w:rsid w:val="00E53D05"/>
    <w:rsid w:val="00E54C17"/>
    <w:rsid w:val="00E7666C"/>
    <w:rsid w:val="00E84196"/>
    <w:rsid w:val="00E867DB"/>
    <w:rsid w:val="00E92793"/>
    <w:rsid w:val="00E97D46"/>
    <w:rsid w:val="00EA059D"/>
    <w:rsid w:val="00EA38EF"/>
    <w:rsid w:val="00EB1C9F"/>
    <w:rsid w:val="00EB517E"/>
    <w:rsid w:val="00EC0C42"/>
    <w:rsid w:val="00ED2D5E"/>
    <w:rsid w:val="00EE1E26"/>
    <w:rsid w:val="00EE21B2"/>
    <w:rsid w:val="00F13660"/>
    <w:rsid w:val="00F17776"/>
    <w:rsid w:val="00F20E34"/>
    <w:rsid w:val="00F20EC1"/>
    <w:rsid w:val="00F273CE"/>
    <w:rsid w:val="00F37B80"/>
    <w:rsid w:val="00F472A5"/>
    <w:rsid w:val="00F5397F"/>
    <w:rsid w:val="00F66689"/>
    <w:rsid w:val="00F67636"/>
    <w:rsid w:val="00F70460"/>
    <w:rsid w:val="00F73441"/>
    <w:rsid w:val="00F734D6"/>
    <w:rsid w:val="00F820BE"/>
    <w:rsid w:val="00F95632"/>
    <w:rsid w:val="00F95EE1"/>
    <w:rsid w:val="00F975B6"/>
    <w:rsid w:val="00FA56C0"/>
    <w:rsid w:val="00FB0936"/>
    <w:rsid w:val="00FB0AF9"/>
    <w:rsid w:val="00FB4A91"/>
    <w:rsid w:val="00FC40B7"/>
    <w:rsid w:val="00FC5B1E"/>
    <w:rsid w:val="00FC5FF8"/>
    <w:rsid w:val="00FE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214]"/>
    </o:shapedefaults>
    <o:shapelayout v:ext="edit">
      <o:idmap v:ext="edit" data="1"/>
    </o:shapelayout>
  </w:shapeDefaults>
  <w:decimalSymbol w:val="."/>
  <w:listSeparator w:val=","/>
  <w14:docId w14:val="4DBBE65E"/>
  <w15:chartTrackingRefBased/>
  <w15:docId w15:val="{E940703F-3063-4455-9D19-16DFD6AA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EBC"/>
  </w:style>
  <w:style w:type="paragraph" w:styleId="Heading1">
    <w:name w:val="heading 1"/>
    <w:basedOn w:val="Normal"/>
    <w:next w:val="Normal"/>
    <w:link w:val="Heading1Char"/>
    <w:uiPriority w:val="9"/>
    <w:qFormat/>
    <w:rsid w:val="00677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0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77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95AB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226E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EC1"/>
  </w:style>
  <w:style w:type="paragraph" w:styleId="Footer">
    <w:name w:val="footer"/>
    <w:basedOn w:val="Normal"/>
    <w:link w:val="FooterChar"/>
    <w:uiPriority w:val="99"/>
    <w:unhideWhenUsed/>
    <w:rsid w:val="00F20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EC1"/>
  </w:style>
  <w:style w:type="paragraph" w:styleId="NoSpacing">
    <w:name w:val="No Spacing"/>
    <w:link w:val="NoSpacingChar"/>
    <w:uiPriority w:val="1"/>
    <w:qFormat/>
    <w:rsid w:val="00F20EC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20EC1"/>
    <w:rPr>
      <w:rFonts w:eastAsiaTheme="minorEastAsia"/>
      <w:kern w:val="0"/>
      <w:lang w:val="en-US"/>
      <w14:ligatures w14:val="none"/>
    </w:rPr>
  </w:style>
  <w:style w:type="character" w:customStyle="1" w:styleId="Heading1Char">
    <w:name w:val="Heading 1 Char"/>
    <w:basedOn w:val="DefaultParagraphFont"/>
    <w:link w:val="Heading1"/>
    <w:uiPriority w:val="9"/>
    <w:rsid w:val="00677A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2D5E"/>
    <w:pPr>
      <w:outlineLvl w:val="9"/>
    </w:pPr>
    <w:rPr>
      <w:kern w:val="0"/>
      <w:lang w:val="en-US"/>
      <w14:ligatures w14:val="none"/>
    </w:rPr>
  </w:style>
  <w:style w:type="paragraph" w:styleId="TOC1">
    <w:name w:val="toc 1"/>
    <w:basedOn w:val="Normal"/>
    <w:next w:val="Normal"/>
    <w:autoRedefine/>
    <w:uiPriority w:val="39"/>
    <w:unhideWhenUsed/>
    <w:rsid w:val="00C21A3E"/>
    <w:pPr>
      <w:tabs>
        <w:tab w:val="right" w:leader="dot" w:pos="9016"/>
      </w:tabs>
      <w:spacing w:after="100"/>
      <w:pPrChange w:id="0" w:author="Keshav Singh" w:date="2023-06-07T10:08:00Z">
        <w:pPr>
          <w:spacing w:after="100" w:line="259" w:lineRule="auto"/>
        </w:pPr>
      </w:pPrChange>
    </w:pPr>
    <w:rPr>
      <w:rPrChange w:id="0" w:author="Keshav Singh" w:date="2023-06-07T10:08:00Z">
        <w:rPr>
          <w:rFonts w:asciiTheme="minorHAnsi" w:eastAsiaTheme="minorHAnsi" w:hAnsiTheme="minorHAnsi" w:cstheme="minorBidi"/>
          <w:kern w:val="2"/>
          <w:sz w:val="22"/>
          <w:szCs w:val="22"/>
          <w:lang w:val="en-IN" w:eastAsia="en-US" w:bidi="ar-SA"/>
          <w14:ligatures w14:val="standardContextual"/>
        </w:rPr>
      </w:rPrChange>
    </w:rPr>
  </w:style>
  <w:style w:type="character" w:styleId="Hyperlink">
    <w:name w:val="Hyperlink"/>
    <w:basedOn w:val="DefaultParagraphFont"/>
    <w:uiPriority w:val="99"/>
    <w:unhideWhenUsed/>
    <w:rsid w:val="00ED2D5E"/>
    <w:rPr>
      <w:color w:val="0563C1" w:themeColor="hyperlink"/>
      <w:u w:val="single"/>
    </w:rPr>
  </w:style>
  <w:style w:type="paragraph" w:styleId="ListParagraph">
    <w:name w:val="List Paragraph"/>
    <w:basedOn w:val="Normal"/>
    <w:uiPriority w:val="34"/>
    <w:qFormat/>
    <w:rsid w:val="005C0801"/>
    <w:pPr>
      <w:ind w:left="720"/>
      <w:contextualSpacing/>
    </w:pPr>
  </w:style>
  <w:style w:type="character" w:styleId="PlaceholderText">
    <w:name w:val="Placeholder Text"/>
    <w:basedOn w:val="DefaultParagraphFont"/>
    <w:uiPriority w:val="99"/>
    <w:semiHidden/>
    <w:rsid w:val="00121596"/>
    <w:rPr>
      <w:color w:val="808080"/>
    </w:rPr>
  </w:style>
  <w:style w:type="paragraph" w:styleId="Revision">
    <w:name w:val="Revision"/>
    <w:hidden/>
    <w:uiPriority w:val="99"/>
    <w:semiHidden/>
    <w:rsid w:val="00121596"/>
    <w:pPr>
      <w:spacing w:after="0" w:line="240" w:lineRule="auto"/>
    </w:pPr>
  </w:style>
  <w:style w:type="character" w:styleId="CommentReference">
    <w:name w:val="annotation reference"/>
    <w:basedOn w:val="DefaultParagraphFont"/>
    <w:uiPriority w:val="99"/>
    <w:semiHidden/>
    <w:unhideWhenUsed/>
    <w:rsid w:val="000815C8"/>
    <w:rPr>
      <w:sz w:val="16"/>
      <w:szCs w:val="16"/>
    </w:rPr>
  </w:style>
  <w:style w:type="paragraph" w:styleId="CommentText">
    <w:name w:val="annotation text"/>
    <w:basedOn w:val="Normal"/>
    <w:link w:val="CommentTextChar"/>
    <w:uiPriority w:val="99"/>
    <w:unhideWhenUsed/>
    <w:rsid w:val="000815C8"/>
    <w:pPr>
      <w:spacing w:line="240" w:lineRule="auto"/>
    </w:pPr>
    <w:rPr>
      <w:sz w:val="20"/>
      <w:szCs w:val="20"/>
    </w:rPr>
  </w:style>
  <w:style w:type="character" w:customStyle="1" w:styleId="CommentTextChar">
    <w:name w:val="Comment Text Char"/>
    <w:basedOn w:val="DefaultParagraphFont"/>
    <w:link w:val="CommentText"/>
    <w:uiPriority w:val="99"/>
    <w:rsid w:val="000815C8"/>
    <w:rPr>
      <w:sz w:val="20"/>
      <w:szCs w:val="20"/>
    </w:rPr>
  </w:style>
  <w:style w:type="paragraph" w:styleId="CommentSubject">
    <w:name w:val="annotation subject"/>
    <w:basedOn w:val="CommentText"/>
    <w:next w:val="CommentText"/>
    <w:link w:val="CommentSubjectChar"/>
    <w:uiPriority w:val="99"/>
    <w:semiHidden/>
    <w:unhideWhenUsed/>
    <w:rsid w:val="000815C8"/>
    <w:rPr>
      <w:b/>
      <w:bCs/>
    </w:rPr>
  </w:style>
  <w:style w:type="character" w:customStyle="1" w:styleId="CommentSubjectChar">
    <w:name w:val="Comment Subject Char"/>
    <w:basedOn w:val="CommentTextChar"/>
    <w:link w:val="CommentSubject"/>
    <w:uiPriority w:val="99"/>
    <w:semiHidden/>
    <w:rsid w:val="000815C8"/>
    <w:rPr>
      <w:b/>
      <w:bCs/>
      <w:sz w:val="20"/>
      <w:szCs w:val="20"/>
    </w:rPr>
  </w:style>
  <w:style w:type="character" w:customStyle="1" w:styleId="Heading2Char">
    <w:name w:val="Heading 2 Char"/>
    <w:basedOn w:val="DefaultParagraphFont"/>
    <w:link w:val="Heading2"/>
    <w:uiPriority w:val="9"/>
    <w:rsid w:val="001E6A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D6AA1"/>
    <w:rPr>
      <w:b/>
      <w:bCs/>
    </w:rPr>
  </w:style>
  <w:style w:type="character" w:styleId="HTMLCode">
    <w:name w:val="HTML Code"/>
    <w:basedOn w:val="DefaultParagraphFont"/>
    <w:uiPriority w:val="99"/>
    <w:semiHidden/>
    <w:unhideWhenUsed/>
    <w:rsid w:val="00EC0C42"/>
    <w:rPr>
      <w:rFonts w:ascii="Courier New" w:eastAsia="Times New Roman" w:hAnsi="Courier New" w:cs="Courier New"/>
      <w:sz w:val="20"/>
      <w:szCs w:val="20"/>
    </w:rPr>
  </w:style>
  <w:style w:type="paragraph" w:styleId="NormalWeb">
    <w:name w:val="Normal (Web)"/>
    <w:basedOn w:val="Normal"/>
    <w:uiPriority w:val="99"/>
    <w:unhideWhenUsed/>
    <w:rsid w:val="004D1C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7306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73069"/>
    <w:pPr>
      <w:spacing w:after="100"/>
      <w:ind w:left="220"/>
    </w:pPr>
  </w:style>
  <w:style w:type="paragraph" w:styleId="TOC3">
    <w:name w:val="toc 3"/>
    <w:basedOn w:val="Normal"/>
    <w:next w:val="Normal"/>
    <w:autoRedefine/>
    <w:uiPriority w:val="39"/>
    <w:unhideWhenUsed/>
    <w:rsid w:val="00473069"/>
    <w:pPr>
      <w:spacing w:after="100"/>
      <w:ind w:left="440"/>
    </w:pPr>
  </w:style>
  <w:style w:type="paragraph" w:styleId="HTMLPreformatted">
    <w:name w:val="HTML Preformatted"/>
    <w:basedOn w:val="Normal"/>
    <w:link w:val="HTMLPreformattedChar"/>
    <w:uiPriority w:val="99"/>
    <w:semiHidden/>
    <w:unhideWhenUsed/>
    <w:rsid w:val="0099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0159"/>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E7666C"/>
  </w:style>
  <w:style w:type="character" w:customStyle="1" w:styleId="hljs-class">
    <w:name w:val="hljs-class"/>
    <w:basedOn w:val="DefaultParagraphFont"/>
    <w:rsid w:val="00E7666C"/>
  </w:style>
  <w:style w:type="character" w:customStyle="1" w:styleId="hljs-keyword">
    <w:name w:val="hljs-keyword"/>
    <w:basedOn w:val="DefaultParagraphFont"/>
    <w:rsid w:val="00E7666C"/>
  </w:style>
  <w:style w:type="character" w:customStyle="1" w:styleId="hljs-function">
    <w:name w:val="hljs-function"/>
    <w:basedOn w:val="DefaultParagraphFont"/>
    <w:rsid w:val="00E7666C"/>
  </w:style>
  <w:style w:type="character" w:customStyle="1" w:styleId="hljs-number">
    <w:name w:val="hljs-number"/>
    <w:basedOn w:val="DefaultParagraphFont"/>
    <w:rsid w:val="000A7037"/>
  </w:style>
  <w:style w:type="character" w:customStyle="1" w:styleId="kwrd">
    <w:name w:val="kwrd"/>
    <w:basedOn w:val="DefaultParagraphFont"/>
    <w:rsid w:val="004C78DA"/>
  </w:style>
  <w:style w:type="character" w:customStyle="1" w:styleId="userclass">
    <w:name w:val="userclass"/>
    <w:basedOn w:val="DefaultParagraphFont"/>
    <w:rsid w:val="004C78DA"/>
  </w:style>
  <w:style w:type="character" w:styleId="UnresolvedMention">
    <w:name w:val="Unresolved Mention"/>
    <w:basedOn w:val="DefaultParagraphFont"/>
    <w:uiPriority w:val="99"/>
    <w:semiHidden/>
    <w:unhideWhenUsed/>
    <w:rsid w:val="00B31D7A"/>
    <w:rPr>
      <w:color w:val="605E5C"/>
      <w:shd w:val="clear" w:color="auto" w:fill="E1DFDD"/>
    </w:rPr>
  </w:style>
  <w:style w:type="character" w:customStyle="1" w:styleId="token">
    <w:name w:val="token"/>
    <w:basedOn w:val="DefaultParagraphFont"/>
    <w:rsid w:val="00F20E34"/>
  </w:style>
  <w:style w:type="character" w:customStyle="1" w:styleId="Heading4Char">
    <w:name w:val="Heading 4 Char"/>
    <w:basedOn w:val="DefaultParagraphFont"/>
    <w:link w:val="Heading4"/>
    <w:uiPriority w:val="9"/>
    <w:rsid w:val="00F177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95A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226E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814">
      <w:bodyDiv w:val="1"/>
      <w:marLeft w:val="0"/>
      <w:marRight w:val="0"/>
      <w:marTop w:val="0"/>
      <w:marBottom w:val="0"/>
      <w:divBdr>
        <w:top w:val="none" w:sz="0" w:space="0" w:color="auto"/>
        <w:left w:val="none" w:sz="0" w:space="0" w:color="auto"/>
        <w:bottom w:val="none" w:sz="0" w:space="0" w:color="auto"/>
        <w:right w:val="none" w:sz="0" w:space="0" w:color="auto"/>
      </w:divBdr>
    </w:div>
    <w:div w:id="25764949">
      <w:bodyDiv w:val="1"/>
      <w:marLeft w:val="0"/>
      <w:marRight w:val="0"/>
      <w:marTop w:val="0"/>
      <w:marBottom w:val="0"/>
      <w:divBdr>
        <w:top w:val="none" w:sz="0" w:space="0" w:color="auto"/>
        <w:left w:val="none" w:sz="0" w:space="0" w:color="auto"/>
        <w:bottom w:val="none" w:sz="0" w:space="0" w:color="auto"/>
        <w:right w:val="none" w:sz="0" w:space="0" w:color="auto"/>
      </w:divBdr>
      <w:divsChild>
        <w:div w:id="1481577660">
          <w:marLeft w:val="0"/>
          <w:marRight w:val="0"/>
          <w:marTop w:val="0"/>
          <w:marBottom w:val="0"/>
          <w:divBdr>
            <w:top w:val="none" w:sz="0" w:space="0" w:color="auto"/>
            <w:left w:val="none" w:sz="0" w:space="0" w:color="auto"/>
            <w:bottom w:val="none" w:sz="0" w:space="0" w:color="auto"/>
            <w:right w:val="none" w:sz="0" w:space="0" w:color="auto"/>
          </w:divBdr>
        </w:div>
      </w:divsChild>
    </w:div>
    <w:div w:id="45684923">
      <w:bodyDiv w:val="1"/>
      <w:marLeft w:val="0"/>
      <w:marRight w:val="0"/>
      <w:marTop w:val="0"/>
      <w:marBottom w:val="0"/>
      <w:divBdr>
        <w:top w:val="none" w:sz="0" w:space="0" w:color="auto"/>
        <w:left w:val="none" w:sz="0" w:space="0" w:color="auto"/>
        <w:bottom w:val="none" w:sz="0" w:space="0" w:color="auto"/>
        <w:right w:val="none" w:sz="0" w:space="0" w:color="auto"/>
      </w:divBdr>
    </w:div>
    <w:div w:id="77556174">
      <w:bodyDiv w:val="1"/>
      <w:marLeft w:val="0"/>
      <w:marRight w:val="0"/>
      <w:marTop w:val="0"/>
      <w:marBottom w:val="0"/>
      <w:divBdr>
        <w:top w:val="none" w:sz="0" w:space="0" w:color="auto"/>
        <w:left w:val="none" w:sz="0" w:space="0" w:color="auto"/>
        <w:bottom w:val="none" w:sz="0" w:space="0" w:color="auto"/>
        <w:right w:val="none" w:sz="0" w:space="0" w:color="auto"/>
      </w:divBdr>
    </w:div>
    <w:div w:id="110780294">
      <w:bodyDiv w:val="1"/>
      <w:marLeft w:val="0"/>
      <w:marRight w:val="0"/>
      <w:marTop w:val="0"/>
      <w:marBottom w:val="0"/>
      <w:divBdr>
        <w:top w:val="none" w:sz="0" w:space="0" w:color="auto"/>
        <w:left w:val="none" w:sz="0" w:space="0" w:color="auto"/>
        <w:bottom w:val="none" w:sz="0" w:space="0" w:color="auto"/>
        <w:right w:val="none" w:sz="0" w:space="0" w:color="auto"/>
      </w:divBdr>
    </w:div>
    <w:div w:id="192693211">
      <w:bodyDiv w:val="1"/>
      <w:marLeft w:val="0"/>
      <w:marRight w:val="0"/>
      <w:marTop w:val="0"/>
      <w:marBottom w:val="0"/>
      <w:divBdr>
        <w:top w:val="none" w:sz="0" w:space="0" w:color="auto"/>
        <w:left w:val="none" w:sz="0" w:space="0" w:color="auto"/>
        <w:bottom w:val="none" w:sz="0" w:space="0" w:color="auto"/>
        <w:right w:val="none" w:sz="0" w:space="0" w:color="auto"/>
      </w:divBdr>
      <w:divsChild>
        <w:div w:id="1079061681">
          <w:marLeft w:val="0"/>
          <w:marRight w:val="0"/>
          <w:marTop w:val="0"/>
          <w:marBottom w:val="0"/>
          <w:divBdr>
            <w:top w:val="single" w:sz="2" w:space="0" w:color="auto"/>
            <w:left w:val="single" w:sz="2" w:space="0" w:color="auto"/>
            <w:bottom w:val="single" w:sz="2" w:space="0" w:color="auto"/>
            <w:right w:val="single" w:sz="2" w:space="0" w:color="auto"/>
          </w:divBdr>
          <w:divsChild>
            <w:div w:id="11950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89685">
      <w:bodyDiv w:val="1"/>
      <w:marLeft w:val="0"/>
      <w:marRight w:val="0"/>
      <w:marTop w:val="0"/>
      <w:marBottom w:val="0"/>
      <w:divBdr>
        <w:top w:val="none" w:sz="0" w:space="0" w:color="auto"/>
        <w:left w:val="none" w:sz="0" w:space="0" w:color="auto"/>
        <w:bottom w:val="none" w:sz="0" w:space="0" w:color="auto"/>
        <w:right w:val="none" w:sz="0" w:space="0" w:color="auto"/>
      </w:divBdr>
    </w:div>
    <w:div w:id="252201525">
      <w:bodyDiv w:val="1"/>
      <w:marLeft w:val="0"/>
      <w:marRight w:val="0"/>
      <w:marTop w:val="0"/>
      <w:marBottom w:val="0"/>
      <w:divBdr>
        <w:top w:val="none" w:sz="0" w:space="0" w:color="auto"/>
        <w:left w:val="none" w:sz="0" w:space="0" w:color="auto"/>
        <w:bottom w:val="none" w:sz="0" w:space="0" w:color="auto"/>
        <w:right w:val="none" w:sz="0" w:space="0" w:color="auto"/>
      </w:divBdr>
      <w:divsChild>
        <w:div w:id="1164859845">
          <w:marLeft w:val="0"/>
          <w:marRight w:val="0"/>
          <w:marTop w:val="0"/>
          <w:marBottom w:val="0"/>
          <w:divBdr>
            <w:top w:val="none" w:sz="0" w:space="0" w:color="auto"/>
            <w:left w:val="none" w:sz="0" w:space="0" w:color="auto"/>
            <w:bottom w:val="none" w:sz="0" w:space="0" w:color="auto"/>
            <w:right w:val="none" w:sz="0" w:space="0" w:color="auto"/>
          </w:divBdr>
        </w:div>
      </w:divsChild>
    </w:div>
    <w:div w:id="338853296">
      <w:bodyDiv w:val="1"/>
      <w:marLeft w:val="0"/>
      <w:marRight w:val="0"/>
      <w:marTop w:val="0"/>
      <w:marBottom w:val="0"/>
      <w:divBdr>
        <w:top w:val="none" w:sz="0" w:space="0" w:color="auto"/>
        <w:left w:val="none" w:sz="0" w:space="0" w:color="auto"/>
        <w:bottom w:val="none" w:sz="0" w:space="0" w:color="auto"/>
        <w:right w:val="none" w:sz="0" w:space="0" w:color="auto"/>
      </w:divBdr>
    </w:div>
    <w:div w:id="351997745">
      <w:bodyDiv w:val="1"/>
      <w:marLeft w:val="0"/>
      <w:marRight w:val="0"/>
      <w:marTop w:val="0"/>
      <w:marBottom w:val="0"/>
      <w:divBdr>
        <w:top w:val="none" w:sz="0" w:space="0" w:color="auto"/>
        <w:left w:val="none" w:sz="0" w:space="0" w:color="auto"/>
        <w:bottom w:val="none" w:sz="0" w:space="0" w:color="auto"/>
        <w:right w:val="none" w:sz="0" w:space="0" w:color="auto"/>
      </w:divBdr>
    </w:div>
    <w:div w:id="377897003">
      <w:bodyDiv w:val="1"/>
      <w:marLeft w:val="0"/>
      <w:marRight w:val="0"/>
      <w:marTop w:val="0"/>
      <w:marBottom w:val="0"/>
      <w:divBdr>
        <w:top w:val="none" w:sz="0" w:space="0" w:color="auto"/>
        <w:left w:val="none" w:sz="0" w:space="0" w:color="auto"/>
        <w:bottom w:val="none" w:sz="0" w:space="0" w:color="auto"/>
        <w:right w:val="none" w:sz="0" w:space="0" w:color="auto"/>
      </w:divBdr>
    </w:div>
    <w:div w:id="381439240">
      <w:bodyDiv w:val="1"/>
      <w:marLeft w:val="0"/>
      <w:marRight w:val="0"/>
      <w:marTop w:val="0"/>
      <w:marBottom w:val="0"/>
      <w:divBdr>
        <w:top w:val="none" w:sz="0" w:space="0" w:color="auto"/>
        <w:left w:val="none" w:sz="0" w:space="0" w:color="auto"/>
        <w:bottom w:val="none" w:sz="0" w:space="0" w:color="auto"/>
        <w:right w:val="none" w:sz="0" w:space="0" w:color="auto"/>
      </w:divBdr>
    </w:div>
    <w:div w:id="411700060">
      <w:bodyDiv w:val="1"/>
      <w:marLeft w:val="0"/>
      <w:marRight w:val="0"/>
      <w:marTop w:val="0"/>
      <w:marBottom w:val="0"/>
      <w:divBdr>
        <w:top w:val="none" w:sz="0" w:space="0" w:color="auto"/>
        <w:left w:val="none" w:sz="0" w:space="0" w:color="auto"/>
        <w:bottom w:val="none" w:sz="0" w:space="0" w:color="auto"/>
        <w:right w:val="none" w:sz="0" w:space="0" w:color="auto"/>
      </w:divBdr>
    </w:div>
    <w:div w:id="413628014">
      <w:bodyDiv w:val="1"/>
      <w:marLeft w:val="0"/>
      <w:marRight w:val="0"/>
      <w:marTop w:val="0"/>
      <w:marBottom w:val="0"/>
      <w:divBdr>
        <w:top w:val="none" w:sz="0" w:space="0" w:color="auto"/>
        <w:left w:val="none" w:sz="0" w:space="0" w:color="auto"/>
        <w:bottom w:val="none" w:sz="0" w:space="0" w:color="auto"/>
        <w:right w:val="none" w:sz="0" w:space="0" w:color="auto"/>
      </w:divBdr>
    </w:div>
    <w:div w:id="422531056">
      <w:bodyDiv w:val="1"/>
      <w:marLeft w:val="0"/>
      <w:marRight w:val="0"/>
      <w:marTop w:val="0"/>
      <w:marBottom w:val="0"/>
      <w:divBdr>
        <w:top w:val="none" w:sz="0" w:space="0" w:color="auto"/>
        <w:left w:val="none" w:sz="0" w:space="0" w:color="auto"/>
        <w:bottom w:val="none" w:sz="0" w:space="0" w:color="auto"/>
        <w:right w:val="none" w:sz="0" w:space="0" w:color="auto"/>
      </w:divBdr>
    </w:div>
    <w:div w:id="444928233">
      <w:bodyDiv w:val="1"/>
      <w:marLeft w:val="0"/>
      <w:marRight w:val="0"/>
      <w:marTop w:val="0"/>
      <w:marBottom w:val="0"/>
      <w:divBdr>
        <w:top w:val="none" w:sz="0" w:space="0" w:color="auto"/>
        <w:left w:val="none" w:sz="0" w:space="0" w:color="auto"/>
        <w:bottom w:val="none" w:sz="0" w:space="0" w:color="auto"/>
        <w:right w:val="none" w:sz="0" w:space="0" w:color="auto"/>
      </w:divBdr>
    </w:div>
    <w:div w:id="480732801">
      <w:bodyDiv w:val="1"/>
      <w:marLeft w:val="0"/>
      <w:marRight w:val="0"/>
      <w:marTop w:val="0"/>
      <w:marBottom w:val="0"/>
      <w:divBdr>
        <w:top w:val="none" w:sz="0" w:space="0" w:color="auto"/>
        <w:left w:val="none" w:sz="0" w:space="0" w:color="auto"/>
        <w:bottom w:val="none" w:sz="0" w:space="0" w:color="auto"/>
        <w:right w:val="none" w:sz="0" w:space="0" w:color="auto"/>
      </w:divBdr>
      <w:divsChild>
        <w:div w:id="1387291455">
          <w:marLeft w:val="0"/>
          <w:marRight w:val="0"/>
          <w:marTop w:val="0"/>
          <w:marBottom w:val="0"/>
          <w:divBdr>
            <w:top w:val="none" w:sz="0" w:space="0" w:color="auto"/>
            <w:left w:val="none" w:sz="0" w:space="0" w:color="auto"/>
            <w:bottom w:val="none" w:sz="0" w:space="0" w:color="auto"/>
            <w:right w:val="none" w:sz="0" w:space="0" w:color="auto"/>
          </w:divBdr>
        </w:div>
      </w:divsChild>
    </w:div>
    <w:div w:id="496115450">
      <w:bodyDiv w:val="1"/>
      <w:marLeft w:val="0"/>
      <w:marRight w:val="0"/>
      <w:marTop w:val="0"/>
      <w:marBottom w:val="0"/>
      <w:divBdr>
        <w:top w:val="none" w:sz="0" w:space="0" w:color="auto"/>
        <w:left w:val="none" w:sz="0" w:space="0" w:color="auto"/>
        <w:bottom w:val="none" w:sz="0" w:space="0" w:color="auto"/>
        <w:right w:val="none" w:sz="0" w:space="0" w:color="auto"/>
      </w:divBdr>
      <w:divsChild>
        <w:div w:id="316154529">
          <w:marLeft w:val="0"/>
          <w:marRight w:val="0"/>
          <w:marTop w:val="0"/>
          <w:marBottom w:val="0"/>
          <w:divBdr>
            <w:top w:val="none" w:sz="0" w:space="0" w:color="auto"/>
            <w:left w:val="none" w:sz="0" w:space="0" w:color="auto"/>
            <w:bottom w:val="none" w:sz="0" w:space="0" w:color="auto"/>
            <w:right w:val="none" w:sz="0" w:space="0" w:color="auto"/>
          </w:divBdr>
        </w:div>
      </w:divsChild>
    </w:div>
    <w:div w:id="499001642">
      <w:bodyDiv w:val="1"/>
      <w:marLeft w:val="0"/>
      <w:marRight w:val="0"/>
      <w:marTop w:val="0"/>
      <w:marBottom w:val="0"/>
      <w:divBdr>
        <w:top w:val="none" w:sz="0" w:space="0" w:color="auto"/>
        <w:left w:val="none" w:sz="0" w:space="0" w:color="auto"/>
        <w:bottom w:val="none" w:sz="0" w:space="0" w:color="auto"/>
        <w:right w:val="none" w:sz="0" w:space="0" w:color="auto"/>
      </w:divBdr>
    </w:div>
    <w:div w:id="522012688">
      <w:bodyDiv w:val="1"/>
      <w:marLeft w:val="0"/>
      <w:marRight w:val="0"/>
      <w:marTop w:val="0"/>
      <w:marBottom w:val="0"/>
      <w:divBdr>
        <w:top w:val="none" w:sz="0" w:space="0" w:color="auto"/>
        <w:left w:val="none" w:sz="0" w:space="0" w:color="auto"/>
        <w:bottom w:val="none" w:sz="0" w:space="0" w:color="auto"/>
        <w:right w:val="none" w:sz="0" w:space="0" w:color="auto"/>
      </w:divBdr>
    </w:div>
    <w:div w:id="540827012">
      <w:bodyDiv w:val="1"/>
      <w:marLeft w:val="0"/>
      <w:marRight w:val="0"/>
      <w:marTop w:val="0"/>
      <w:marBottom w:val="0"/>
      <w:divBdr>
        <w:top w:val="none" w:sz="0" w:space="0" w:color="auto"/>
        <w:left w:val="none" w:sz="0" w:space="0" w:color="auto"/>
        <w:bottom w:val="none" w:sz="0" w:space="0" w:color="auto"/>
        <w:right w:val="none" w:sz="0" w:space="0" w:color="auto"/>
      </w:divBdr>
    </w:div>
    <w:div w:id="631399211">
      <w:bodyDiv w:val="1"/>
      <w:marLeft w:val="0"/>
      <w:marRight w:val="0"/>
      <w:marTop w:val="0"/>
      <w:marBottom w:val="0"/>
      <w:divBdr>
        <w:top w:val="none" w:sz="0" w:space="0" w:color="auto"/>
        <w:left w:val="none" w:sz="0" w:space="0" w:color="auto"/>
        <w:bottom w:val="none" w:sz="0" w:space="0" w:color="auto"/>
        <w:right w:val="none" w:sz="0" w:space="0" w:color="auto"/>
      </w:divBdr>
    </w:div>
    <w:div w:id="645670901">
      <w:bodyDiv w:val="1"/>
      <w:marLeft w:val="0"/>
      <w:marRight w:val="0"/>
      <w:marTop w:val="0"/>
      <w:marBottom w:val="0"/>
      <w:divBdr>
        <w:top w:val="none" w:sz="0" w:space="0" w:color="auto"/>
        <w:left w:val="none" w:sz="0" w:space="0" w:color="auto"/>
        <w:bottom w:val="none" w:sz="0" w:space="0" w:color="auto"/>
        <w:right w:val="none" w:sz="0" w:space="0" w:color="auto"/>
      </w:divBdr>
      <w:divsChild>
        <w:div w:id="1991052490">
          <w:marLeft w:val="0"/>
          <w:marRight w:val="0"/>
          <w:marTop w:val="0"/>
          <w:marBottom w:val="300"/>
          <w:divBdr>
            <w:top w:val="single" w:sz="2" w:space="0" w:color="auto"/>
            <w:left w:val="single" w:sz="2" w:space="0" w:color="auto"/>
            <w:bottom w:val="single" w:sz="2" w:space="0" w:color="auto"/>
            <w:right w:val="single" w:sz="2" w:space="0" w:color="auto"/>
          </w:divBdr>
          <w:divsChild>
            <w:div w:id="267082433">
              <w:marLeft w:val="0"/>
              <w:marRight w:val="0"/>
              <w:marTop w:val="0"/>
              <w:marBottom w:val="0"/>
              <w:divBdr>
                <w:top w:val="single" w:sz="2" w:space="0" w:color="auto"/>
                <w:left w:val="single" w:sz="2" w:space="0" w:color="auto"/>
                <w:bottom w:val="single" w:sz="2" w:space="0" w:color="auto"/>
                <w:right w:val="single" w:sz="2" w:space="0" w:color="auto"/>
              </w:divBdr>
            </w:div>
            <w:div w:id="239368057">
              <w:marLeft w:val="0"/>
              <w:marRight w:val="0"/>
              <w:marTop w:val="0"/>
              <w:marBottom w:val="0"/>
              <w:divBdr>
                <w:top w:val="single" w:sz="2" w:space="0" w:color="auto"/>
                <w:left w:val="single" w:sz="2" w:space="0" w:color="auto"/>
                <w:bottom w:val="single" w:sz="2" w:space="0" w:color="auto"/>
                <w:right w:val="single" w:sz="2" w:space="0" w:color="auto"/>
              </w:divBdr>
              <w:divsChild>
                <w:div w:id="12952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6477">
      <w:bodyDiv w:val="1"/>
      <w:marLeft w:val="0"/>
      <w:marRight w:val="0"/>
      <w:marTop w:val="0"/>
      <w:marBottom w:val="0"/>
      <w:divBdr>
        <w:top w:val="none" w:sz="0" w:space="0" w:color="auto"/>
        <w:left w:val="none" w:sz="0" w:space="0" w:color="auto"/>
        <w:bottom w:val="none" w:sz="0" w:space="0" w:color="auto"/>
        <w:right w:val="none" w:sz="0" w:space="0" w:color="auto"/>
      </w:divBdr>
    </w:div>
    <w:div w:id="665205541">
      <w:bodyDiv w:val="1"/>
      <w:marLeft w:val="0"/>
      <w:marRight w:val="0"/>
      <w:marTop w:val="0"/>
      <w:marBottom w:val="0"/>
      <w:divBdr>
        <w:top w:val="none" w:sz="0" w:space="0" w:color="auto"/>
        <w:left w:val="none" w:sz="0" w:space="0" w:color="auto"/>
        <w:bottom w:val="none" w:sz="0" w:space="0" w:color="auto"/>
        <w:right w:val="none" w:sz="0" w:space="0" w:color="auto"/>
      </w:divBdr>
      <w:divsChild>
        <w:div w:id="21518787">
          <w:marLeft w:val="0"/>
          <w:marRight w:val="0"/>
          <w:marTop w:val="0"/>
          <w:marBottom w:val="0"/>
          <w:divBdr>
            <w:top w:val="none" w:sz="0" w:space="0" w:color="auto"/>
            <w:left w:val="none" w:sz="0" w:space="0" w:color="auto"/>
            <w:bottom w:val="none" w:sz="0" w:space="0" w:color="auto"/>
            <w:right w:val="none" w:sz="0" w:space="0" w:color="auto"/>
          </w:divBdr>
        </w:div>
      </w:divsChild>
    </w:div>
    <w:div w:id="682168672">
      <w:bodyDiv w:val="1"/>
      <w:marLeft w:val="0"/>
      <w:marRight w:val="0"/>
      <w:marTop w:val="0"/>
      <w:marBottom w:val="0"/>
      <w:divBdr>
        <w:top w:val="none" w:sz="0" w:space="0" w:color="auto"/>
        <w:left w:val="none" w:sz="0" w:space="0" w:color="auto"/>
        <w:bottom w:val="none" w:sz="0" w:space="0" w:color="auto"/>
        <w:right w:val="none" w:sz="0" w:space="0" w:color="auto"/>
      </w:divBdr>
    </w:div>
    <w:div w:id="683943635">
      <w:bodyDiv w:val="1"/>
      <w:marLeft w:val="0"/>
      <w:marRight w:val="0"/>
      <w:marTop w:val="0"/>
      <w:marBottom w:val="0"/>
      <w:divBdr>
        <w:top w:val="none" w:sz="0" w:space="0" w:color="auto"/>
        <w:left w:val="none" w:sz="0" w:space="0" w:color="auto"/>
        <w:bottom w:val="none" w:sz="0" w:space="0" w:color="auto"/>
        <w:right w:val="none" w:sz="0" w:space="0" w:color="auto"/>
      </w:divBdr>
    </w:div>
    <w:div w:id="712538150">
      <w:bodyDiv w:val="1"/>
      <w:marLeft w:val="0"/>
      <w:marRight w:val="0"/>
      <w:marTop w:val="0"/>
      <w:marBottom w:val="0"/>
      <w:divBdr>
        <w:top w:val="none" w:sz="0" w:space="0" w:color="auto"/>
        <w:left w:val="none" w:sz="0" w:space="0" w:color="auto"/>
        <w:bottom w:val="none" w:sz="0" w:space="0" w:color="auto"/>
        <w:right w:val="none" w:sz="0" w:space="0" w:color="auto"/>
      </w:divBdr>
    </w:div>
    <w:div w:id="713575959">
      <w:bodyDiv w:val="1"/>
      <w:marLeft w:val="0"/>
      <w:marRight w:val="0"/>
      <w:marTop w:val="0"/>
      <w:marBottom w:val="0"/>
      <w:divBdr>
        <w:top w:val="none" w:sz="0" w:space="0" w:color="auto"/>
        <w:left w:val="none" w:sz="0" w:space="0" w:color="auto"/>
        <w:bottom w:val="none" w:sz="0" w:space="0" w:color="auto"/>
        <w:right w:val="none" w:sz="0" w:space="0" w:color="auto"/>
      </w:divBdr>
    </w:div>
    <w:div w:id="739206925">
      <w:bodyDiv w:val="1"/>
      <w:marLeft w:val="0"/>
      <w:marRight w:val="0"/>
      <w:marTop w:val="0"/>
      <w:marBottom w:val="0"/>
      <w:divBdr>
        <w:top w:val="none" w:sz="0" w:space="0" w:color="auto"/>
        <w:left w:val="none" w:sz="0" w:space="0" w:color="auto"/>
        <w:bottom w:val="none" w:sz="0" w:space="0" w:color="auto"/>
        <w:right w:val="none" w:sz="0" w:space="0" w:color="auto"/>
      </w:divBdr>
      <w:divsChild>
        <w:div w:id="264768691">
          <w:marLeft w:val="0"/>
          <w:marRight w:val="0"/>
          <w:marTop w:val="0"/>
          <w:marBottom w:val="0"/>
          <w:divBdr>
            <w:top w:val="none" w:sz="0" w:space="0" w:color="auto"/>
            <w:left w:val="none" w:sz="0" w:space="0" w:color="auto"/>
            <w:bottom w:val="none" w:sz="0" w:space="0" w:color="auto"/>
            <w:right w:val="none" w:sz="0" w:space="0" w:color="auto"/>
          </w:divBdr>
        </w:div>
        <w:div w:id="702443582">
          <w:marLeft w:val="0"/>
          <w:marRight w:val="0"/>
          <w:marTop w:val="0"/>
          <w:marBottom w:val="0"/>
          <w:divBdr>
            <w:top w:val="none" w:sz="0" w:space="0" w:color="auto"/>
            <w:left w:val="none" w:sz="0" w:space="0" w:color="auto"/>
            <w:bottom w:val="none" w:sz="0" w:space="0" w:color="auto"/>
            <w:right w:val="none" w:sz="0" w:space="0" w:color="auto"/>
          </w:divBdr>
        </w:div>
      </w:divsChild>
    </w:div>
    <w:div w:id="751394670">
      <w:bodyDiv w:val="1"/>
      <w:marLeft w:val="0"/>
      <w:marRight w:val="0"/>
      <w:marTop w:val="0"/>
      <w:marBottom w:val="0"/>
      <w:divBdr>
        <w:top w:val="none" w:sz="0" w:space="0" w:color="auto"/>
        <w:left w:val="none" w:sz="0" w:space="0" w:color="auto"/>
        <w:bottom w:val="none" w:sz="0" w:space="0" w:color="auto"/>
        <w:right w:val="none" w:sz="0" w:space="0" w:color="auto"/>
      </w:divBdr>
    </w:div>
    <w:div w:id="780339282">
      <w:bodyDiv w:val="1"/>
      <w:marLeft w:val="0"/>
      <w:marRight w:val="0"/>
      <w:marTop w:val="0"/>
      <w:marBottom w:val="0"/>
      <w:divBdr>
        <w:top w:val="none" w:sz="0" w:space="0" w:color="auto"/>
        <w:left w:val="none" w:sz="0" w:space="0" w:color="auto"/>
        <w:bottom w:val="none" w:sz="0" w:space="0" w:color="auto"/>
        <w:right w:val="none" w:sz="0" w:space="0" w:color="auto"/>
      </w:divBdr>
      <w:divsChild>
        <w:div w:id="1187402146">
          <w:marLeft w:val="0"/>
          <w:marRight w:val="0"/>
          <w:marTop w:val="0"/>
          <w:marBottom w:val="0"/>
          <w:divBdr>
            <w:top w:val="none" w:sz="0" w:space="0" w:color="auto"/>
            <w:left w:val="none" w:sz="0" w:space="0" w:color="auto"/>
            <w:bottom w:val="none" w:sz="0" w:space="0" w:color="auto"/>
            <w:right w:val="none" w:sz="0" w:space="0" w:color="auto"/>
          </w:divBdr>
        </w:div>
        <w:div w:id="1447693295">
          <w:marLeft w:val="0"/>
          <w:marRight w:val="0"/>
          <w:marTop w:val="0"/>
          <w:marBottom w:val="0"/>
          <w:divBdr>
            <w:top w:val="none" w:sz="0" w:space="0" w:color="auto"/>
            <w:left w:val="none" w:sz="0" w:space="0" w:color="auto"/>
            <w:bottom w:val="none" w:sz="0" w:space="0" w:color="auto"/>
            <w:right w:val="none" w:sz="0" w:space="0" w:color="auto"/>
          </w:divBdr>
        </w:div>
        <w:div w:id="1307783756">
          <w:marLeft w:val="0"/>
          <w:marRight w:val="0"/>
          <w:marTop w:val="0"/>
          <w:marBottom w:val="0"/>
          <w:divBdr>
            <w:top w:val="none" w:sz="0" w:space="0" w:color="auto"/>
            <w:left w:val="none" w:sz="0" w:space="0" w:color="auto"/>
            <w:bottom w:val="none" w:sz="0" w:space="0" w:color="auto"/>
            <w:right w:val="none" w:sz="0" w:space="0" w:color="auto"/>
          </w:divBdr>
        </w:div>
        <w:div w:id="534194449">
          <w:marLeft w:val="0"/>
          <w:marRight w:val="0"/>
          <w:marTop w:val="0"/>
          <w:marBottom w:val="0"/>
          <w:divBdr>
            <w:top w:val="none" w:sz="0" w:space="0" w:color="auto"/>
            <w:left w:val="none" w:sz="0" w:space="0" w:color="auto"/>
            <w:bottom w:val="none" w:sz="0" w:space="0" w:color="auto"/>
            <w:right w:val="none" w:sz="0" w:space="0" w:color="auto"/>
          </w:divBdr>
        </w:div>
        <w:div w:id="404300257">
          <w:marLeft w:val="0"/>
          <w:marRight w:val="0"/>
          <w:marTop w:val="0"/>
          <w:marBottom w:val="0"/>
          <w:divBdr>
            <w:top w:val="none" w:sz="0" w:space="0" w:color="auto"/>
            <w:left w:val="none" w:sz="0" w:space="0" w:color="auto"/>
            <w:bottom w:val="none" w:sz="0" w:space="0" w:color="auto"/>
            <w:right w:val="none" w:sz="0" w:space="0" w:color="auto"/>
          </w:divBdr>
        </w:div>
        <w:div w:id="1084188105">
          <w:marLeft w:val="0"/>
          <w:marRight w:val="0"/>
          <w:marTop w:val="0"/>
          <w:marBottom w:val="0"/>
          <w:divBdr>
            <w:top w:val="none" w:sz="0" w:space="0" w:color="auto"/>
            <w:left w:val="none" w:sz="0" w:space="0" w:color="auto"/>
            <w:bottom w:val="none" w:sz="0" w:space="0" w:color="auto"/>
            <w:right w:val="none" w:sz="0" w:space="0" w:color="auto"/>
          </w:divBdr>
        </w:div>
        <w:div w:id="1750882726">
          <w:marLeft w:val="0"/>
          <w:marRight w:val="0"/>
          <w:marTop w:val="0"/>
          <w:marBottom w:val="0"/>
          <w:divBdr>
            <w:top w:val="none" w:sz="0" w:space="0" w:color="auto"/>
            <w:left w:val="none" w:sz="0" w:space="0" w:color="auto"/>
            <w:bottom w:val="none" w:sz="0" w:space="0" w:color="auto"/>
            <w:right w:val="none" w:sz="0" w:space="0" w:color="auto"/>
          </w:divBdr>
        </w:div>
        <w:div w:id="1297368802">
          <w:marLeft w:val="0"/>
          <w:marRight w:val="0"/>
          <w:marTop w:val="0"/>
          <w:marBottom w:val="0"/>
          <w:divBdr>
            <w:top w:val="none" w:sz="0" w:space="0" w:color="auto"/>
            <w:left w:val="none" w:sz="0" w:space="0" w:color="auto"/>
            <w:bottom w:val="none" w:sz="0" w:space="0" w:color="auto"/>
            <w:right w:val="none" w:sz="0" w:space="0" w:color="auto"/>
          </w:divBdr>
        </w:div>
        <w:div w:id="1881937539">
          <w:marLeft w:val="0"/>
          <w:marRight w:val="0"/>
          <w:marTop w:val="0"/>
          <w:marBottom w:val="0"/>
          <w:divBdr>
            <w:top w:val="none" w:sz="0" w:space="0" w:color="auto"/>
            <w:left w:val="none" w:sz="0" w:space="0" w:color="auto"/>
            <w:bottom w:val="none" w:sz="0" w:space="0" w:color="auto"/>
            <w:right w:val="none" w:sz="0" w:space="0" w:color="auto"/>
          </w:divBdr>
        </w:div>
        <w:div w:id="966859626">
          <w:marLeft w:val="0"/>
          <w:marRight w:val="0"/>
          <w:marTop w:val="0"/>
          <w:marBottom w:val="0"/>
          <w:divBdr>
            <w:top w:val="none" w:sz="0" w:space="0" w:color="auto"/>
            <w:left w:val="none" w:sz="0" w:space="0" w:color="auto"/>
            <w:bottom w:val="none" w:sz="0" w:space="0" w:color="auto"/>
            <w:right w:val="none" w:sz="0" w:space="0" w:color="auto"/>
          </w:divBdr>
        </w:div>
      </w:divsChild>
    </w:div>
    <w:div w:id="783813347">
      <w:bodyDiv w:val="1"/>
      <w:marLeft w:val="0"/>
      <w:marRight w:val="0"/>
      <w:marTop w:val="0"/>
      <w:marBottom w:val="0"/>
      <w:divBdr>
        <w:top w:val="none" w:sz="0" w:space="0" w:color="auto"/>
        <w:left w:val="none" w:sz="0" w:space="0" w:color="auto"/>
        <w:bottom w:val="none" w:sz="0" w:space="0" w:color="auto"/>
        <w:right w:val="none" w:sz="0" w:space="0" w:color="auto"/>
      </w:divBdr>
    </w:div>
    <w:div w:id="837884930">
      <w:bodyDiv w:val="1"/>
      <w:marLeft w:val="0"/>
      <w:marRight w:val="0"/>
      <w:marTop w:val="0"/>
      <w:marBottom w:val="0"/>
      <w:divBdr>
        <w:top w:val="none" w:sz="0" w:space="0" w:color="auto"/>
        <w:left w:val="none" w:sz="0" w:space="0" w:color="auto"/>
        <w:bottom w:val="none" w:sz="0" w:space="0" w:color="auto"/>
        <w:right w:val="none" w:sz="0" w:space="0" w:color="auto"/>
      </w:divBdr>
    </w:div>
    <w:div w:id="837888907">
      <w:bodyDiv w:val="1"/>
      <w:marLeft w:val="0"/>
      <w:marRight w:val="0"/>
      <w:marTop w:val="0"/>
      <w:marBottom w:val="0"/>
      <w:divBdr>
        <w:top w:val="none" w:sz="0" w:space="0" w:color="auto"/>
        <w:left w:val="none" w:sz="0" w:space="0" w:color="auto"/>
        <w:bottom w:val="none" w:sz="0" w:space="0" w:color="auto"/>
        <w:right w:val="none" w:sz="0" w:space="0" w:color="auto"/>
      </w:divBdr>
    </w:div>
    <w:div w:id="872613559">
      <w:bodyDiv w:val="1"/>
      <w:marLeft w:val="0"/>
      <w:marRight w:val="0"/>
      <w:marTop w:val="0"/>
      <w:marBottom w:val="0"/>
      <w:divBdr>
        <w:top w:val="none" w:sz="0" w:space="0" w:color="auto"/>
        <w:left w:val="none" w:sz="0" w:space="0" w:color="auto"/>
        <w:bottom w:val="none" w:sz="0" w:space="0" w:color="auto"/>
        <w:right w:val="none" w:sz="0" w:space="0" w:color="auto"/>
      </w:divBdr>
    </w:div>
    <w:div w:id="943924058">
      <w:bodyDiv w:val="1"/>
      <w:marLeft w:val="0"/>
      <w:marRight w:val="0"/>
      <w:marTop w:val="0"/>
      <w:marBottom w:val="0"/>
      <w:divBdr>
        <w:top w:val="none" w:sz="0" w:space="0" w:color="auto"/>
        <w:left w:val="none" w:sz="0" w:space="0" w:color="auto"/>
        <w:bottom w:val="none" w:sz="0" w:space="0" w:color="auto"/>
        <w:right w:val="none" w:sz="0" w:space="0" w:color="auto"/>
      </w:divBdr>
    </w:div>
    <w:div w:id="952593964">
      <w:bodyDiv w:val="1"/>
      <w:marLeft w:val="0"/>
      <w:marRight w:val="0"/>
      <w:marTop w:val="0"/>
      <w:marBottom w:val="0"/>
      <w:divBdr>
        <w:top w:val="none" w:sz="0" w:space="0" w:color="auto"/>
        <w:left w:val="none" w:sz="0" w:space="0" w:color="auto"/>
        <w:bottom w:val="none" w:sz="0" w:space="0" w:color="auto"/>
        <w:right w:val="none" w:sz="0" w:space="0" w:color="auto"/>
      </w:divBdr>
    </w:div>
    <w:div w:id="1000473977">
      <w:bodyDiv w:val="1"/>
      <w:marLeft w:val="0"/>
      <w:marRight w:val="0"/>
      <w:marTop w:val="0"/>
      <w:marBottom w:val="0"/>
      <w:divBdr>
        <w:top w:val="none" w:sz="0" w:space="0" w:color="auto"/>
        <w:left w:val="none" w:sz="0" w:space="0" w:color="auto"/>
        <w:bottom w:val="none" w:sz="0" w:space="0" w:color="auto"/>
        <w:right w:val="none" w:sz="0" w:space="0" w:color="auto"/>
      </w:divBdr>
    </w:div>
    <w:div w:id="1001736230">
      <w:bodyDiv w:val="1"/>
      <w:marLeft w:val="0"/>
      <w:marRight w:val="0"/>
      <w:marTop w:val="0"/>
      <w:marBottom w:val="0"/>
      <w:divBdr>
        <w:top w:val="none" w:sz="0" w:space="0" w:color="auto"/>
        <w:left w:val="none" w:sz="0" w:space="0" w:color="auto"/>
        <w:bottom w:val="none" w:sz="0" w:space="0" w:color="auto"/>
        <w:right w:val="none" w:sz="0" w:space="0" w:color="auto"/>
      </w:divBdr>
    </w:div>
    <w:div w:id="1062488140">
      <w:bodyDiv w:val="1"/>
      <w:marLeft w:val="0"/>
      <w:marRight w:val="0"/>
      <w:marTop w:val="0"/>
      <w:marBottom w:val="0"/>
      <w:divBdr>
        <w:top w:val="none" w:sz="0" w:space="0" w:color="auto"/>
        <w:left w:val="none" w:sz="0" w:space="0" w:color="auto"/>
        <w:bottom w:val="none" w:sz="0" w:space="0" w:color="auto"/>
        <w:right w:val="none" w:sz="0" w:space="0" w:color="auto"/>
      </w:divBdr>
    </w:div>
    <w:div w:id="1074736983">
      <w:bodyDiv w:val="1"/>
      <w:marLeft w:val="0"/>
      <w:marRight w:val="0"/>
      <w:marTop w:val="0"/>
      <w:marBottom w:val="0"/>
      <w:divBdr>
        <w:top w:val="none" w:sz="0" w:space="0" w:color="auto"/>
        <w:left w:val="none" w:sz="0" w:space="0" w:color="auto"/>
        <w:bottom w:val="none" w:sz="0" w:space="0" w:color="auto"/>
        <w:right w:val="none" w:sz="0" w:space="0" w:color="auto"/>
      </w:divBdr>
      <w:divsChild>
        <w:div w:id="1399472772">
          <w:marLeft w:val="0"/>
          <w:marRight w:val="0"/>
          <w:marTop w:val="0"/>
          <w:marBottom w:val="0"/>
          <w:divBdr>
            <w:top w:val="none" w:sz="0" w:space="0" w:color="auto"/>
            <w:left w:val="none" w:sz="0" w:space="0" w:color="auto"/>
            <w:bottom w:val="none" w:sz="0" w:space="0" w:color="auto"/>
            <w:right w:val="none" w:sz="0" w:space="0" w:color="auto"/>
          </w:divBdr>
        </w:div>
        <w:div w:id="1467510324">
          <w:marLeft w:val="0"/>
          <w:marRight w:val="0"/>
          <w:marTop w:val="0"/>
          <w:marBottom w:val="0"/>
          <w:divBdr>
            <w:top w:val="none" w:sz="0" w:space="0" w:color="auto"/>
            <w:left w:val="none" w:sz="0" w:space="0" w:color="auto"/>
            <w:bottom w:val="none" w:sz="0" w:space="0" w:color="auto"/>
            <w:right w:val="none" w:sz="0" w:space="0" w:color="auto"/>
          </w:divBdr>
        </w:div>
        <w:div w:id="1622033588">
          <w:marLeft w:val="0"/>
          <w:marRight w:val="0"/>
          <w:marTop w:val="0"/>
          <w:marBottom w:val="0"/>
          <w:divBdr>
            <w:top w:val="none" w:sz="0" w:space="0" w:color="auto"/>
            <w:left w:val="none" w:sz="0" w:space="0" w:color="auto"/>
            <w:bottom w:val="none" w:sz="0" w:space="0" w:color="auto"/>
            <w:right w:val="none" w:sz="0" w:space="0" w:color="auto"/>
          </w:divBdr>
        </w:div>
      </w:divsChild>
    </w:div>
    <w:div w:id="1079667516">
      <w:bodyDiv w:val="1"/>
      <w:marLeft w:val="0"/>
      <w:marRight w:val="0"/>
      <w:marTop w:val="0"/>
      <w:marBottom w:val="0"/>
      <w:divBdr>
        <w:top w:val="none" w:sz="0" w:space="0" w:color="auto"/>
        <w:left w:val="none" w:sz="0" w:space="0" w:color="auto"/>
        <w:bottom w:val="none" w:sz="0" w:space="0" w:color="auto"/>
        <w:right w:val="none" w:sz="0" w:space="0" w:color="auto"/>
      </w:divBdr>
    </w:div>
    <w:div w:id="1087653129">
      <w:bodyDiv w:val="1"/>
      <w:marLeft w:val="0"/>
      <w:marRight w:val="0"/>
      <w:marTop w:val="0"/>
      <w:marBottom w:val="0"/>
      <w:divBdr>
        <w:top w:val="none" w:sz="0" w:space="0" w:color="auto"/>
        <w:left w:val="none" w:sz="0" w:space="0" w:color="auto"/>
        <w:bottom w:val="none" w:sz="0" w:space="0" w:color="auto"/>
        <w:right w:val="none" w:sz="0" w:space="0" w:color="auto"/>
      </w:divBdr>
    </w:div>
    <w:div w:id="1153911605">
      <w:bodyDiv w:val="1"/>
      <w:marLeft w:val="0"/>
      <w:marRight w:val="0"/>
      <w:marTop w:val="0"/>
      <w:marBottom w:val="0"/>
      <w:divBdr>
        <w:top w:val="none" w:sz="0" w:space="0" w:color="auto"/>
        <w:left w:val="none" w:sz="0" w:space="0" w:color="auto"/>
        <w:bottom w:val="none" w:sz="0" w:space="0" w:color="auto"/>
        <w:right w:val="none" w:sz="0" w:space="0" w:color="auto"/>
      </w:divBdr>
    </w:div>
    <w:div w:id="1166675895">
      <w:bodyDiv w:val="1"/>
      <w:marLeft w:val="0"/>
      <w:marRight w:val="0"/>
      <w:marTop w:val="0"/>
      <w:marBottom w:val="0"/>
      <w:divBdr>
        <w:top w:val="none" w:sz="0" w:space="0" w:color="auto"/>
        <w:left w:val="none" w:sz="0" w:space="0" w:color="auto"/>
        <w:bottom w:val="none" w:sz="0" w:space="0" w:color="auto"/>
        <w:right w:val="none" w:sz="0" w:space="0" w:color="auto"/>
      </w:divBdr>
    </w:div>
    <w:div w:id="1189681753">
      <w:bodyDiv w:val="1"/>
      <w:marLeft w:val="0"/>
      <w:marRight w:val="0"/>
      <w:marTop w:val="0"/>
      <w:marBottom w:val="0"/>
      <w:divBdr>
        <w:top w:val="none" w:sz="0" w:space="0" w:color="auto"/>
        <w:left w:val="none" w:sz="0" w:space="0" w:color="auto"/>
        <w:bottom w:val="none" w:sz="0" w:space="0" w:color="auto"/>
        <w:right w:val="none" w:sz="0" w:space="0" w:color="auto"/>
      </w:divBdr>
    </w:div>
    <w:div w:id="1235162528">
      <w:bodyDiv w:val="1"/>
      <w:marLeft w:val="0"/>
      <w:marRight w:val="0"/>
      <w:marTop w:val="0"/>
      <w:marBottom w:val="0"/>
      <w:divBdr>
        <w:top w:val="none" w:sz="0" w:space="0" w:color="auto"/>
        <w:left w:val="none" w:sz="0" w:space="0" w:color="auto"/>
        <w:bottom w:val="none" w:sz="0" w:space="0" w:color="auto"/>
        <w:right w:val="none" w:sz="0" w:space="0" w:color="auto"/>
      </w:divBdr>
    </w:div>
    <w:div w:id="1235701644">
      <w:bodyDiv w:val="1"/>
      <w:marLeft w:val="0"/>
      <w:marRight w:val="0"/>
      <w:marTop w:val="0"/>
      <w:marBottom w:val="0"/>
      <w:divBdr>
        <w:top w:val="none" w:sz="0" w:space="0" w:color="auto"/>
        <w:left w:val="none" w:sz="0" w:space="0" w:color="auto"/>
        <w:bottom w:val="none" w:sz="0" w:space="0" w:color="auto"/>
        <w:right w:val="none" w:sz="0" w:space="0" w:color="auto"/>
      </w:divBdr>
    </w:div>
    <w:div w:id="1286110702">
      <w:bodyDiv w:val="1"/>
      <w:marLeft w:val="0"/>
      <w:marRight w:val="0"/>
      <w:marTop w:val="0"/>
      <w:marBottom w:val="0"/>
      <w:divBdr>
        <w:top w:val="none" w:sz="0" w:space="0" w:color="auto"/>
        <w:left w:val="none" w:sz="0" w:space="0" w:color="auto"/>
        <w:bottom w:val="none" w:sz="0" w:space="0" w:color="auto"/>
        <w:right w:val="none" w:sz="0" w:space="0" w:color="auto"/>
      </w:divBdr>
    </w:div>
    <w:div w:id="1290628123">
      <w:bodyDiv w:val="1"/>
      <w:marLeft w:val="0"/>
      <w:marRight w:val="0"/>
      <w:marTop w:val="0"/>
      <w:marBottom w:val="0"/>
      <w:divBdr>
        <w:top w:val="none" w:sz="0" w:space="0" w:color="auto"/>
        <w:left w:val="none" w:sz="0" w:space="0" w:color="auto"/>
        <w:bottom w:val="none" w:sz="0" w:space="0" w:color="auto"/>
        <w:right w:val="none" w:sz="0" w:space="0" w:color="auto"/>
      </w:divBdr>
    </w:div>
    <w:div w:id="1304383990">
      <w:bodyDiv w:val="1"/>
      <w:marLeft w:val="0"/>
      <w:marRight w:val="0"/>
      <w:marTop w:val="0"/>
      <w:marBottom w:val="0"/>
      <w:divBdr>
        <w:top w:val="none" w:sz="0" w:space="0" w:color="auto"/>
        <w:left w:val="none" w:sz="0" w:space="0" w:color="auto"/>
        <w:bottom w:val="none" w:sz="0" w:space="0" w:color="auto"/>
        <w:right w:val="none" w:sz="0" w:space="0" w:color="auto"/>
      </w:divBdr>
    </w:div>
    <w:div w:id="1320038065">
      <w:bodyDiv w:val="1"/>
      <w:marLeft w:val="0"/>
      <w:marRight w:val="0"/>
      <w:marTop w:val="0"/>
      <w:marBottom w:val="0"/>
      <w:divBdr>
        <w:top w:val="none" w:sz="0" w:space="0" w:color="auto"/>
        <w:left w:val="none" w:sz="0" w:space="0" w:color="auto"/>
        <w:bottom w:val="none" w:sz="0" w:space="0" w:color="auto"/>
        <w:right w:val="none" w:sz="0" w:space="0" w:color="auto"/>
      </w:divBdr>
    </w:div>
    <w:div w:id="1337658473">
      <w:bodyDiv w:val="1"/>
      <w:marLeft w:val="0"/>
      <w:marRight w:val="0"/>
      <w:marTop w:val="0"/>
      <w:marBottom w:val="0"/>
      <w:divBdr>
        <w:top w:val="none" w:sz="0" w:space="0" w:color="auto"/>
        <w:left w:val="none" w:sz="0" w:space="0" w:color="auto"/>
        <w:bottom w:val="none" w:sz="0" w:space="0" w:color="auto"/>
        <w:right w:val="none" w:sz="0" w:space="0" w:color="auto"/>
      </w:divBdr>
    </w:div>
    <w:div w:id="1339189641">
      <w:bodyDiv w:val="1"/>
      <w:marLeft w:val="0"/>
      <w:marRight w:val="0"/>
      <w:marTop w:val="0"/>
      <w:marBottom w:val="0"/>
      <w:divBdr>
        <w:top w:val="none" w:sz="0" w:space="0" w:color="auto"/>
        <w:left w:val="none" w:sz="0" w:space="0" w:color="auto"/>
        <w:bottom w:val="none" w:sz="0" w:space="0" w:color="auto"/>
        <w:right w:val="none" w:sz="0" w:space="0" w:color="auto"/>
      </w:divBdr>
      <w:divsChild>
        <w:div w:id="229080161">
          <w:marLeft w:val="0"/>
          <w:marRight w:val="0"/>
          <w:marTop w:val="0"/>
          <w:marBottom w:val="0"/>
          <w:divBdr>
            <w:top w:val="none" w:sz="0" w:space="0" w:color="auto"/>
            <w:left w:val="none" w:sz="0" w:space="0" w:color="auto"/>
            <w:bottom w:val="none" w:sz="0" w:space="0" w:color="auto"/>
            <w:right w:val="none" w:sz="0" w:space="0" w:color="auto"/>
          </w:divBdr>
        </w:div>
      </w:divsChild>
    </w:div>
    <w:div w:id="1401513714">
      <w:bodyDiv w:val="1"/>
      <w:marLeft w:val="0"/>
      <w:marRight w:val="0"/>
      <w:marTop w:val="0"/>
      <w:marBottom w:val="0"/>
      <w:divBdr>
        <w:top w:val="none" w:sz="0" w:space="0" w:color="auto"/>
        <w:left w:val="none" w:sz="0" w:space="0" w:color="auto"/>
        <w:bottom w:val="none" w:sz="0" w:space="0" w:color="auto"/>
        <w:right w:val="none" w:sz="0" w:space="0" w:color="auto"/>
      </w:divBdr>
    </w:div>
    <w:div w:id="1418554921">
      <w:bodyDiv w:val="1"/>
      <w:marLeft w:val="0"/>
      <w:marRight w:val="0"/>
      <w:marTop w:val="0"/>
      <w:marBottom w:val="0"/>
      <w:divBdr>
        <w:top w:val="none" w:sz="0" w:space="0" w:color="auto"/>
        <w:left w:val="none" w:sz="0" w:space="0" w:color="auto"/>
        <w:bottom w:val="none" w:sz="0" w:space="0" w:color="auto"/>
        <w:right w:val="none" w:sz="0" w:space="0" w:color="auto"/>
      </w:divBdr>
      <w:divsChild>
        <w:div w:id="40786425">
          <w:marLeft w:val="0"/>
          <w:marRight w:val="0"/>
          <w:marTop w:val="0"/>
          <w:marBottom w:val="0"/>
          <w:divBdr>
            <w:top w:val="none" w:sz="0" w:space="0" w:color="auto"/>
            <w:left w:val="none" w:sz="0" w:space="0" w:color="auto"/>
            <w:bottom w:val="none" w:sz="0" w:space="0" w:color="auto"/>
            <w:right w:val="none" w:sz="0" w:space="0" w:color="auto"/>
          </w:divBdr>
        </w:div>
        <w:div w:id="1443768870">
          <w:marLeft w:val="0"/>
          <w:marRight w:val="0"/>
          <w:marTop w:val="0"/>
          <w:marBottom w:val="0"/>
          <w:divBdr>
            <w:top w:val="none" w:sz="0" w:space="0" w:color="auto"/>
            <w:left w:val="none" w:sz="0" w:space="0" w:color="auto"/>
            <w:bottom w:val="none" w:sz="0" w:space="0" w:color="auto"/>
            <w:right w:val="none" w:sz="0" w:space="0" w:color="auto"/>
          </w:divBdr>
        </w:div>
        <w:div w:id="2054034327">
          <w:marLeft w:val="0"/>
          <w:marRight w:val="0"/>
          <w:marTop w:val="0"/>
          <w:marBottom w:val="0"/>
          <w:divBdr>
            <w:top w:val="none" w:sz="0" w:space="0" w:color="auto"/>
            <w:left w:val="none" w:sz="0" w:space="0" w:color="auto"/>
            <w:bottom w:val="none" w:sz="0" w:space="0" w:color="auto"/>
            <w:right w:val="none" w:sz="0" w:space="0" w:color="auto"/>
          </w:divBdr>
        </w:div>
        <w:div w:id="377625555">
          <w:marLeft w:val="0"/>
          <w:marRight w:val="0"/>
          <w:marTop w:val="0"/>
          <w:marBottom w:val="0"/>
          <w:divBdr>
            <w:top w:val="none" w:sz="0" w:space="0" w:color="auto"/>
            <w:left w:val="none" w:sz="0" w:space="0" w:color="auto"/>
            <w:bottom w:val="none" w:sz="0" w:space="0" w:color="auto"/>
            <w:right w:val="none" w:sz="0" w:space="0" w:color="auto"/>
          </w:divBdr>
        </w:div>
        <w:div w:id="199056806">
          <w:marLeft w:val="0"/>
          <w:marRight w:val="0"/>
          <w:marTop w:val="0"/>
          <w:marBottom w:val="0"/>
          <w:divBdr>
            <w:top w:val="none" w:sz="0" w:space="0" w:color="auto"/>
            <w:left w:val="none" w:sz="0" w:space="0" w:color="auto"/>
            <w:bottom w:val="none" w:sz="0" w:space="0" w:color="auto"/>
            <w:right w:val="none" w:sz="0" w:space="0" w:color="auto"/>
          </w:divBdr>
        </w:div>
        <w:div w:id="1052773995">
          <w:marLeft w:val="0"/>
          <w:marRight w:val="0"/>
          <w:marTop w:val="0"/>
          <w:marBottom w:val="0"/>
          <w:divBdr>
            <w:top w:val="none" w:sz="0" w:space="0" w:color="auto"/>
            <w:left w:val="none" w:sz="0" w:space="0" w:color="auto"/>
            <w:bottom w:val="none" w:sz="0" w:space="0" w:color="auto"/>
            <w:right w:val="none" w:sz="0" w:space="0" w:color="auto"/>
          </w:divBdr>
        </w:div>
        <w:div w:id="736052410">
          <w:marLeft w:val="0"/>
          <w:marRight w:val="0"/>
          <w:marTop w:val="0"/>
          <w:marBottom w:val="0"/>
          <w:divBdr>
            <w:top w:val="none" w:sz="0" w:space="0" w:color="auto"/>
            <w:left w:val="none" w:sz="0" w:space="0" w:color="auto"/>
            <w:bottom w:val="none" w:sz="0" w:space="0" w:color="auto"/>
            <w:right w:val="none" w:sz="0" w:space="0" w:color="auto"/>
          </w:divBdr>
        </w:div>
        <w:div w:id="1003161627">
          <w:marLeft w:val="0"/>
          <w:marRight w:val="0"/>
          <w:marTop w:val="0"/>
          <w:marBottom w:val="0"/>
          <w:divBdr>
            <w:top w:val="none" w:sz="0" w:space="0" w:color="auto"/>
            <w:left w:val="none" w:sz="0" w:space="0" w:color="auto"/>
            <w:bottom w:val="none" w:sz="0" w:space="0" w:color="auto"/>
            <w:right w:val="none" w:sz="0" w:space="0" w:color="auto"/>
          </w:divBdr>
        </w:div>
        <w:div w:id="1903131922">
          <w:marLeft w:val="0"/>
          <w:marRight w:val="0"/>
          <w:marTop w:val="0"/>
          <w:marBottom w:val="0"/>
          <w:divBdr>
            <w:top w:val="none" w:sz="0" w:space="0" w:color="auto"/>
            <w:left w:val="none" w:sz="0" w:space="0" w:color="auto"/>
            <w:bottom w:val="none" w:sz="0" w:space="0" w:color="auto"/>
            <w:right w:val="none" w:sz="0" w:space="0" w:color="auto"/>
          </w:divBdr>
        </w:div>
        <w:div w:id="1240671040">
          <w:marLeft w:val="0"/>
          <w:marRight w:val="0"/>
          <w:marTop w:val="0"/>
          <w:marBottom w:val="0"/>
          <w:divBdr>
            <w:top w:val="none" w:sz="0" w:space="0" w:color="auto"/>
            <w:left w:val="none" w:sz="0" w:space="0" w:color="auto"/>
            <w:bottom w:val="none" w:sz="0" w:space="0" w:color="auto"/>
            <w:right w:val="none" w:sz="0" w:space="0" w:color="auto"/>
          </w:divBdr>
        </w:div>
      </w:divsChild>
    </w:div>
    <w:div w:id="1423843924">
      <w:bodyDiv w:val="1"/>
      <w:marLeft w:val="0"/>
      <w:marRight w:val="0"/>
      <w:marTop w:val="0"/>
      <w:marBottom w:val="0"/>
      <w:divBdr>
        <w:top w:val="none" w:sz="0" w:space="0" w:color="auto"/>
        <w:left w:val="none" w:sz="0" w:space="0" w:color="auto"/>
        <w:bottom w:val="none" w:sz="0" w:space="0" w:color="auto"/>
        <w:right w:val="none" w:sz="0" w:space="0" w:color="auto"/>
      </w:divBdr>
    </w:div>
    <w:div w:id="1527406341">
      <w:bodyDiv w:val="1"/>
      <w:marLeft w:val="0"/>
      <w:marRight w:val="0"/>
      <w:marTop w:val="0"/>
      <w:marBottom w:val="0"/>
      <w:divBdr>
        <w:top w:val="none" w:sz="0" w:space="0" w:color="auto"/>
        <w:left w:val="none" w:sz="0" w:space="0" w:color="auto"/>
        <w:bottom w:val="none" w:sz="0" w:space="0" w:color="auto"/>
        <w:right w:val="none" w:sz="0" w:space="0" w:color="auto"/>
      </w:divBdr>
    </w:div>
    <w:div w:id="1566061349">
      <w:bodyDiv w:val="1"/>
      <w:marLeft w:val="0"/>
      <w:marRight w:val="0"/>
      <w:marTop w:val="0"/>
      <w:marBottom w:val="0"/>
      <w:divBdr>
        <w:top w:val="none" w:sz="0" w:space="0" w:color="auto"/>
        <w:left w:val="none" w:sz="0" w:space="0" w:color="auto"/>
        <w:bottom w:val="none" w:sz="0" w:space="0" w:color="auto"/>
        <w:right w:val="none" w:sz="0" w:space="0" w:color="auto"/>
      </w:divBdr>
    </w:div>
    <w:div w:id="1673338371">
      <w:bodyDiv w:val="1"/>
      <w:marLeft w:val="0"/>
      <w:marRight w:val="0"/>
      <w:marTop w:val="0"/>
      <w:marBottom w:val="0"/>
      <w:divBdr>
        <w:top w:val="none" w:sz="0" w:space="0" w:color="auto"/>
        <w:left w:val="none" w:sz="0" w:space="0" w:color="auto"/>
        <w:bottom w:val="none" w:sz="0" w:space="0" w:color="auto"/>
        <w:right w:val="none" w:sz="0" w:space="0" w:color="auto"/>
      </w:divBdr>
    </w:div>
    <w:div w:id="1761368247">
      <w:bodyDiv w:val="1"/>
      <w:marLeft w:val="0"/>
      <w:marRight w:val="0"/>
      <w:marTop w:val="0"/>
      <w:marBottom w:val="0"/>
      <w:divBdr>
        <w:top w:val="none" w:sz="0" w:space="0" w:color="auto"/>
        <w:left w:val="none" w:sz="0" w:space="0" w:color="auto"/>
        <w:bottom w:val="none" w:sz="0" w:space="0" w:color="auto"/>
        <w:right w:val="none" w:sz="0" w:space="0" w:color="auto"/>
      </w:divBdr>
      <w:divsChild>
        <w:div w:id="800461815">
          <w:marLeft w:val="0"/>
          <w:marRight w:val="0"/>
          <w:marTop w:val="0"/>
          <w:marBottom w:val="0"/>
          <w:divBdr>
            <w:top w:val="none" w:sz="0" w:space="0" w:color="auto"/>
            <w:left w:val="none" w:sz="0" w:space="0" w:color="auto"/>
            <w:bottom w:val="none" w:sz="0" w:space="0" w:color="auto"/>
            <w:right w:val="none" w:sz="0" w:space="0" w:color="auto"/>
          </w:divBdr>
        </w:div>
      </w:divsChild>
    </w:div>
    <w:div w:id="1837185805">
      <w:bodyDiv w:val="1"/>
      <w:marLeft w:val="0"/>
      <w:marRight w:val="0"/>
      <w:marTop w:val="0"/>
      <w:marBottom w:val="0"/>
      <w:divBdr>
        <w:top w:val="none" w:sz="0" w:space="0" w:color="auto"/>
        <w:left w:val="none" w:sz="0" w:space="0" w:color="auto"/>
        <w:bottom w:val="none" w:sz="0" w:space="0" w:color="auto"/>
        <w:right w:val="none" w:sz="0" w:space="0" w:color="auto"/>
      </w:divBdr>
    </w:div>
    <w:div w:id="1886022275">
      <w:bodyDiv w:val="1"/>
      <w:marLeft w:val="0"/>
      <w:marRight w:val="0"/>
      <w:marTop w:val="0"/>
      <w:marBottom w:val="0"/>
      <w:divBdr>
        <w:top w:val="none" w:sz="0" w:space="0" w:color="auto"/>
        <w:left w:val="none" w:sz="0" w:space="0" w:color="auto"/>
        <w:bottom w:val="none" w:sz="0" w:space="0" w:color="auto"/>
        <w:right w:val="none" w:sz="0" w:space="0" w:color="auto"/>
      </w:divBdr>
    </w:div>
    <w:div w:id="1887523926">
      <w:bodyDiv w:val="1"/>
      <w:marLeft w:val="0"/>
      <w:marRight w:val="0"/>
      <w:marTop w:val="0"/>
      <w:marBottom w:val="0"/>
      <w:divBdr>
        <w:top w:val="none" w:sz="0" w:space="0" w:color="auto"/>
        <w:left w:val="none" w:sz="0" w:space="0" w:color="auto"/>
        <w:bottom w:val="none" w:sz="0" w:space="0" w:color="auto"/>
        <w:right w:val="none" w:sz="0" w:space="0" w:color="auto"/>
      </w:divBdr>
    </w:div>
    <w:div w:id="1920946639">
      <w:bodyDiv w:val="1"/>
      <w:marLeft w:val="0"/>
      <w:marRight w:val="0"/>
      <w:marTop w:val="0"/>
      <w:marBottom w:val="0"/>
      <w:divBdr>
        <w:top w:val="none" w:sz="0" w:space="0" w:color="auto"/>
        <w:left w:val="none" w:sz="0" w:space="0" w:color="auto"/>
        <w:bottom w:val="none" w:sz="0" w:space="0" w:color="auto"/>
        <w:right w:val="none" w:sz="0" w:space="0" w:color="auto"/>
      </w:divBdr>
      <w:divsChild>
        <w:div w:id="594705503">
          <w:marLeft w:val="0"/>
          <w:marRight w:val="0"/>
          <w:marTop w:val="0"/>
          <w:marBottom w:val="0"/>
          <w:divBdr>
            <w:top w:val="single" w:sz="2" w:space="0" w:color="auto"/>
            <w:left w:val="single" w:sz="2" w:space="0" w:color="auto"/>
            <w:bottom w:val="single" w:sz="2" w:space="0" w:color="auto"/>
            <w:right w:val="single" w:sz="2" w:space="0" w:color="auto"/>
          </w:divBdr>
          <w:divsChild>
            <w:div w:id="1110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241">
      <w:bodyDiv w:val="1"/>
      <w:marLeft w:val="0"/>
      <w:marRight w:val="0"/>
      <w:marTop w:val="0"/>
      <w:marBottom w:val="0"/>
      <w:divBdr>
        <w:top w:val="none" w:sz="0" w:space="0" w:color="auto"/>
        <w:left w:val="none" w:sz="0" w:space="0" w:color="auto"/>
        <w:bottom w:val="none" w:sz="0" w:space="0" w:color="auto"/>
        <w:right w:val="none" w:sz="0" w:space="0" w:color="auto"/>
      </w:divBdr>
    </w:div>
    <w:div w:id="1986273278">
      <w:bodyDiv w:val="1"/>
      <w:marLeft w:val="0"/>
      <w:marRight w:val="0"/>
      <w:marTop w:val="0"/>
      <w:marBottom w:val="0"/>
      <w:divBdr>
        <w:top w:val="none" w:sz="0" w:space="0" w:color="auto"/>
        <w:left w:val="none" w:sz="0" w:space="0" w:color="auto"/>
        <w:bottom w:val="none" w:sz="0" w:space="0" w:color="auto"/>
        <w:right w:val="none" w:sz="0" w:space="0" w:color="auto"/>
      </w:divBdr>
    </w:div>
    <w:div w:id="2084446917">
      <w:bodyDiv w:val="1"/>
      <w:marLeft w:val="0"/>
      <w:marRight w:val="0"/>
      <w:marTop w:val="0"/>
      <w:marBottom w:val="0"/>
      <w:divBdr>
        <w:top w:val="none" w:sz="0" w:space="0" w:color="auto"/>
        <w:left w:val="none" w:sz="0" w:space="0" w:color="auto"/>
        <w:bottom w:val="none" w:sz="0" w:space="0" w:color="auto"/>
        <w:right w:val="none" w:sz="0" w:space="0" w:color="auto"/>
      </w:divBdr>
    </w:div>
    <w:div w:id="2130587183">
      <w:bodyDiv w:val="1"/>
      <w:marLeft w:val="0"/>
      <w:marRight w:val="0"/>
      <w:marTop w:val="0"/>
      <w:marBottom w:val="0"/>
      <w:divBdr>
        <w:top w:val="none" w:sz="0" w:space="0" w:color="auto"/>
        <w:left w:val="none" w:sz="0" w:space="0" w:color="auto"/>
        <w:bottom w:val="none" w:sz="0" w:space="0" w:color="auto"/>
        <w:right w:val="none" w:sz="0" w:space="0" w:color="auto"/>
      </w:divBdr>
    </w:div>
    <w:div w:id="2131430852">
      <w:bodyDiv w:val="1"/>
      <w:marLeft w:val="0"/>
      <w:marRight w:val="0"/>
      <w:marTop w:val="0"/>
      <w:marBottom w:val="0"/>
      <w:divBdr>
        <w:top w:val="none" w:sz="0" w:space="0" w:color="auto"/>
        <w:left w:val="none" w:sz="0" w:space="0" w:color="auto"/>
        <w:bottom w:val="none" w:sz="0" w:space="0" w:color="auto"/>
        <w:right w:val="none" w:sz="0" w:space="0" w:color="auto"/>
      </w:divBdr>
    </w:div>
    <w:div w:id="2145538881">
      <w:bodyDiv w:val="1"/>
      <w:marLeft w:val="0"/>
      <w:marRight w:val="0"/>
      <w:marTop w:val="0"/>
      <w:marBottom w:val="0"/>
      <w:divBdr>
        <w:top w:val="none" w:sz="0" w:space="0" w:color="auto"/>
        <w:left w:val="none" w:sz="0" w:space="0" w:color="auto"/>
        <w:bottom w:val="none" w:sz="0" w:space="0" w:color="auto"/>
        <w:right w:val="none" w:sz="0" w:space="0" w:color="auto"/>
      </w:divBdr>
      <w:divsChild>
        <w:div w:id="1890262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sharp/solid-principles" TargetMode="External"/><Relationship Id="rId18" Type="http://schemas.openxmlformats.org/officeDocument/2006/relationships/package" Target="embeddings/Microsoft_Word_Document.docx"/><Relationship Id="rId26" Type="http://schemas.openxmlformats.org/officeDocument/2006/relationships/image" Target="media/image7.png"/><Relationship Id="rId39" Type="http://schemas.openxmlformats.org/officeDocument/2006/relationships/image" Target="media/image17.png"/><Relationship Id="rId21" Type="http://schemas.openxmlformats.org/officeDocument/2006/relationships/hyperlink" Target="https://www.tutorialsteacher.com/csharp/association-and-composition" TargetMode="External"/><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image" Target="media/image23.png"/><Relationship Id="rId50" Type="http://schemas.openxmlformats.org/officeDocument/2006/relationships/image" Target="media/image26.emf"/><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0.png"/><Relationship Id="rId11" Type="http://schemas.microsoft.com/office/2016/09/relationships/commentsIds" Target="commentsIds.xml"/><Relationship Id="rId24" Type="http://schemas.openxmlformats.org/officeDocument/2006/relationships/hyperlink" Target="https://www.tutorialsteacher.com/csharp/association-and-composition" TargetMode="External"/><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image" Target="media/image18.emf"/><Relationship Id="rId45" Type="http://schemas.openxmlformats.org/officeDocument/2006/relationships/image" Target="media/image21.png"/><Relationship Id="rId53" Type="http://schemas.openxmlformats.org/officeDocument/2006/relationships/header" Target="header2.xml"/><Relationship Id="rId58" Type="http://schemas.openxmlformats.org/officeDocument/2006/relationships/glossaryDocument" Target="glossary/document.xml"/><Relationship Id="rId5" Type="http://schemas.openxmlformats.org/officeDocument/2006/relationships/settings" Target="settings.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s://www.tutorialsteacher.com/csharp/association-and-composition"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package" Target="embeddings/Microsoft_Word_Document2.docx"/><Relationship Id="rId43" Type="http://schemas.openxmlformats.org/officeDocument/2006/relationships/package" Target="embeddings/Microsoft_Word_Document5.docx"/><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package" Target="embeddings/Microsoft_Word_Document6.docx"/><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4.emf"/><Relationship Id="rId25" Type="http://schemas.openxmlformats.org/officeDocument/2006/relationships/hyperlink" Target="https://www.tutorialsteacher.com/csharp/inheritance" TargetMode="External"/><Relationship Id="rId33" Type="http://schemas.openxmlformats.org/officeDocument/2006/relationships/package" Target="embeddings/Microsoft_Word_Document1.docx"/><Relationship Id="rId38" Type="http://schemas.openxmlformats.org/officeDocument/2006/relationships/package" Target="embeddings/Microsoft_Word_Document3.docx"/><Relationship Id="rId46" Type="http://schemas.openxmlformats.org/officeDocument/2006/relationships/image" Target="media/image22.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package" Target="embeddings/Microsoft_Word_Document4.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utorialsteacher.com/csharp/association-and-composition" TargetMode="External"/><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image" Target="media/image25.png"/><Relationship Id="rId57" Type="http://schemas.microsoft.com/office/2011/relationships/people" Target="people.xml"/><Relationship Id="rId10" Type="http://schemas.microsoft.com/office/2011/relationships/commentsExtended" Target="commentsExtended.xml"/><Relationship Id="rId31" Type="http://schemas.openxmlformats.org/officeDocument/2006/relationships/image" Target="media/image12.svg"/><Relationship Id="rId44" Type="http://schemas.openxmlformats.org/officeDocument/2006/relationships/image" Target="media/image20.png"/><Relationship Id="rId5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1"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827454733440508E004B8601FD54F5"/>
        <w:category>
          <w:name w:val="General"/>
          <w:gallery w:val="placeholder"/>
        </w:category>
        <w:types>
          <w:type w:val="bbPlcHdr"/>
        </w:types>
        <w:behaviors>
          <w:behavior w:val="content"/>
        </w:behaviors>
        <w:guid w:val="{7F9DD7F6-F009-47DB-A194-825A34DC1CA9}"/>
      </w:docPartPr>
      <w:docPartBody>
        <w:p w:rsidR="00EF50D7" w:rsidRDefault="00E45112" w:rsidP="00E45112">
          <w:pPr>
            <w:pStyle w:val="D6827454733440508E004B8601FD54F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 w:name="Poppins-Regular">
    <w:altName w:val="Poppin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12"/>
    <w:rsid w:val="00E45112"/>
    <w:rsid w:val="00EF5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112"/>
    <w:rPr>
      <w:color w:val="808080"/>
    </w:rPr>
  </w:style>
  <w:style w:type="paragraph" w:customStyle="1" w:styleId="D6827454733440508E004B8601FD54F5">
    <w:name w:val="D6827454733440508E004B8601FD54F5"/>
    <w:rsid w:val="00E45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43F753-7A39-43F1-ACE8-58C000C7911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FB4C1-7A6D-4826-B61D-05AD4B30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10783</TotalTime>
  <Pages>25</Pages>
  <Words>3597</Words>
  <Characters>20508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vt:lpstr>
    </vt:vector>
  </TitlesOfParts>
  <Company>@keshavsingh4522</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.Net</dc:subject>
  <dc:creator>Keshav Singh</dc:creator>
  <cp:keywords/>
  <dc:description/>
  <cp:lastModifiedBy>Keshav Singh</cp:lastModifiedBy>
  <cp:revision>316</cp:revision>
  <dcterms:created xsi:type="dcterms:W3CDTF">2023-06-06T16:21:00Z</dcterms:created>
  <dcterms:modified xsi:type="dcterms:W3CDTF">2023-06-14T04:44:00Z</dcterms:modified>
</cp:coreProperties>
</file>